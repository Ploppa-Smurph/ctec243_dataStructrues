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58EC" w14:textId="77777777" w:rsidR="0003477B" w:rsidRPr="0003477B" w:rsidRDefault="0003477B" w:rsidP="0003477B">
      <w:pPr>
        <w:rPr>
          <w:b/>
          <w:bCs/>
          <w:sz w:val="32"/>
          <w:szCs w:val="32"/>
        </w:rPr>
      </w:pPr>
      <w:r w:rsidRPr="0003477B">
        <w:rPr>
          <w:b/>
          <w:bCs/>
          <w:sz w:val="32"/>
          <w:szCs w:val="32"/>
        </w:rPr>
        <w:t>01 - Review</w:t>
      </w:r>
    </w:p>
    <w:p w14:paraId="0BCA13A1" w14:textId="77777777" w:rsidR="0003477B" w:rsidRPr="0003477B" w:rsidRDefault="0003477B" w:rsidP="0003477B">
      <w:pPr>
        <w:rPr>
          <w:sz w:val="20"/>
          <w:szCs w:val="20"/>
        </w:rPr>
      </w:pPr>
    </w:p>
    <w:p w14:paraId="625FBC50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 xml:space="preserve">01) Direct addressing is </w:t>
      </w:r>
      <w:proofErr w:type="gramStart"/>
      <w:r w:rsidRPr="0003477B">
        <w:rPr>
          <w:b/>
          <w:bCs/>
          <w:sz w:val="20"/>
          <w:szCs w:val="20"/>
        </w:rPr>
        <w:t>to</w:t>
      </w:r>
      <w:proofErr w:type="gramEnd"/>
      <w:r w:rsidRPr="0003477B">
        <w:rPr>
          <w:b/>
          <w:bCs/>
          <w:sz w:val="20"/>
          <w:szCs w:val="20"/>
        </w:rPr>
        <w:t xml:space="preserve"> indirect addressing as (indicate the best match):</w:t>
      </w:r>
    </w:p>
    <w:p w14:paraId="0DC82514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Primitive variable is to reference variable.</w:t>
      </w:r>
    </w:p>
    <w:p w14:paraId="750F7E12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02) This structure is the best model for describing the chapters and sections and subsections of a textbook.</w:t>
      </w:r>
    </w:p>
    <w:p w14:paraId="6E6477FD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Tree</w:t>
      </w:r>
    </w:p>
    <w:p w14:paraId="2CE05D18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 xml:space="preserve">03) A protected variable: </w:t>
      </w:r>
    </w:p>
    <w:p w14:paraId="36602F0C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 xml:space="preserve">Is visible inside the class within which it is defined, or within </w:t>
      </w:r>
      <w:proofErr w:type="spellStart"/>
      <w:proofErr w:type="gramStart"/>
      <w:r w:rsidRPr="0003477B">
        <w:rPr>
          <w:i/>
          <w:iCs/>
          <w:sz w:val="20"/>
          <w:szCs w:val="20"/>
        </w:rPr>
        <w:t>it's</w:t>
      </w:r>
      <w:proofErr w:type="spellEnd"/>
      <w:proofErr w:type="gramEnd"/>
      <w:r w:rsidRPr="0003477B">
        <w:rPr>
          <w:i/>
          <w:iCs/>
          <w:sz w:val="20"/>
          <w:szCs w:val="20"/>
        </w:rPr>
        <w:t xml:space="preserve"> package, or within classes derived from </w:t>
      </w:r>
      <w:proofErr w:type="spellStart"/>
      <w:r w:rsidRPr="0003477B">
        <w:rPr>
          <w:i/>
          <w:iCs/>
          <w:sz w:val="20"/>
          <w:szCs w:val="20"/>
        </w:rPr>
        <w:t>it's</w:t>
      </w:r>
      <w:proofErr w:type="spellEnd"/>
      <w:r w:rsidRPr="0003477B">
        <w:rPr>
          <w:i/>
          <w:iCs/>
          <w:sz w:val="20"/>
          <w:szCs w:val="20"/>
        </w:rPr>
        <w:t xml:space="preserve"> classes.</w:t>
      </w:r>
    </w:p>
    <w:p w14:paraId="5E1DCF69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 xml:space="preserve">04) In Java, method </w:t>
      </w:r>
      <w:proofErr w:type="spellStart"/>
      <w:r w:rsidRPr="0003477B">
        <w:rPr>
          <w:b/>
          <w:bCs/>
          <w:sz w:val="20"/>
          <w:szCs w:val="20"/>
        </w:rPr>
        <w:t>arguements</w:t>
      </w:r>
      <w:proofErr w:type="spellEnd"/>
      <w:r w:rsidRPr="0003477B">
        <w:rPr>
          <w:b/>
          <w:bCs/>
          <w:sz w:val="20"/>
          <w:szCs w:val="20"/>
        </w:rPr>
        <w:t xml:space="preserve"> are passed by:</w:t>
      </w:r>
    </w:p>
    <w:p w14:paraId="38AACB88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Value</w:t>
      </w:r>
    </w:p>
    <w:p w14:paraId="6FAC7703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05) This Java statement is used to "</w:t>
      </w:r>
      <w:proofErr w:type="spellStart"/>
      <w:r w:rsidRPr="0003477B">
        <w:rPr>
          <w:b/>
          <w:bCs/>
          <w:sz w:val="20"/>
          <w:szCs w:val="20"/>
        </w:rPr>
        <w:t>anounce</w:t>
      </w:r>
      <w:proofErr w:type="spellEnd"/>
      <w:r w:rsidRPr="0003477B">
        <w:rPr>
          <w:b/>
          <w:bCs/>
          <w:sz w:val="20"/>
          <w:szCs w:val="20"/>
        </w:rPr>
        <w:t xml:space="preserve">" that an exception has </w:t>
      </w:r>
      <w:proofErr w:type="spellStart"/>
      <w:proofErr w:type="gramStart"/>
      <w:r w:rsidRPr="0003477B">
        <w:rPr>
          <w:b/>
          <w:bCs/>
          <w:sz w:val="20"/>
          <w:szCs w:val="20"/>
        </w:rPr>
        <w:t>occured</w:t>
      </w:r>
      <w:proofErr w:type="spellEnd"/>
      <w:proofErr w:type="gramEnd"/>
      <w:r w:rsidRPr="0003477B">
        <w:rPr>
          <w:b/>
          <w:bCs/>
          <w:sz w:val="20"/>
          <w:szCs w:val="20"/>
        </w:rPr>
        <w:t>.</w:t>
      </w:r>
    </w:p>
    <w:p w14:paraId="465EAF6B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Throw</w:t>
      </w:r>
    </w:p>
    <w:p w14:paraId="73F3B8DC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 xml:space="preserve">06) Subclasses are </w:t>
      </w:r>
      <w:proofErr w:type="gramStart"/>
      <w:r w:rsidRPr="0003477B">
        <w:rPr>
          <w:b/>
          <w:bCs/>
          <w:sz w:val="20"/>
          <w:szCs w:val="20"/>
        </w:rPr>
        <w:t>assignment</w:t>
      </w:r>
      <w:proofErr w:type="gramEnd"/>
      <w:r w:rsidRPr="0003477B">
        <w:rPr>
          <w:b/>
          <w:bCs/>
          <w:sz w:val="20"/>
          <w:szCs w:val="20"/>
        </w:rPr>
        <w:t xml:space="preserve"> compatible with the </w:t>
      </w:r>
      <w:proofErr w:type="spellStart"/>
      <w:r w:rsidRPr="0003477B">
        <w:rPr>
          <w:b/>
          <w:bCs/>
          <w:sz w:val="20"/>
          <w:szCs w:val="20"/>
        </w:rPr>
        <w:t>superclasses</w:t>
      </w:r>
      <w:proofErr w:type="spellEnd"/>
      <w:r w:rsidRPr="0003477B">
        <w:rPr>
          <w:b/>
          <w:bCs/>
          <w:sz w:val="20"/>
          <w:szCs w:val="20"/>
        </w:rPr>
        <w:t xml:space="preserve"> above them in the inheritance hierarchy.</w:t>
      </w:r>
    </w:p>
    <w:p w14:paraId="6807C1E3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True</w:t>
      </w:r>
    </w:p>
    <w:p w14:paraId="583EDEA4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 xml:space="preserve">07) A </w:t>
      </w:r>
      <w:proofErr w:type="gramStart"/>
      <w:r w:rsidRPr="0003477B">
        <w:rPr>
          <w:b/>
          <w:bCs/>
          <w:sz w:val="20"/>
          <w:szCs w:val="20"/>
        </w:rPr>
        <w:t>tree</w:t>
      </w:r>
      <w:proofErr w:type="gramEnd"/>
      <w:r w:rsidRPr="0003477B">
        <w:rPr>
          <w:b/>
          <w:bCs/>
          <w:sz w:val="20"/>
          <w:szCs w:val="20"/>
        </w:rPr>
        <w:t xml:space="preserve"> child element can only have a single parent.</w:t>
      </w:r>
    </w:p>
    <w:p w14:paraId="7EF02F96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True</w:t>
      </w:r>
    </w:p>
    <w:p w14:paraId="49EA51ED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08) A private variable cannot be accessed from anywhere.</w:t>
      </w:r>
    </w:p>
    <w:p w14:paraId="3D55C0AC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False</w:t>
      </w:r>
    </w:p>
    <w:p w14:paraId="6A65684A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09) A queue is a first in, first out structure.</w:t>
      </w:r>
    </w:p>
    <w:p w14:paraId="4F5EC682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True</w:t>
      </w:r>
    </w:p>
    <w:p w14:paraId="47374702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10) A class definition can be used to create multiple objects.</w:t>
      </w:r>
    </w:p>
    <w:p w14:paraId="2EAC0487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True</w:t>
      </w:r>
    </w:p>
    <w:p w14:paraId="7B65635A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 xml:space="preserve">11) Structure is </w:t>
      </w:r>
      <w:proofErr w:type="gramStart"/>
      <w:r w:rsidRPr="0003477B">
        <w:rPr>
          <w:b/>
          <w:bCs/>
          <w:sz w:val="20"/>
          <w:szCs w:val="20"/>
        </w:rPr>
        <w:t>best</w:t>
      </w:r>
      <w:proofErr w:type="gramEnd"/>
      <w:r w:rsidRPr="0003477B">
        <w:rPr>
          <w:b/>
          <w:bCs/>
          <w:sz w:val="20"/>
          <w:szCs w:val="20"/>
        </w:rPr>
        <w:t xml:space="preserve"> model for a group of customers waiting to check out in a grocery store.</w:t>
      </w:r>
    </w:p>
    <w:p w14:paraId="7BA17B2A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Queue</w:t>
      </w:r>
    </w:p>
    <w:p w14:paraId="597179EE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12) Java programmers define their own exceptions by ________________ the library’s Exception class.</w:t>
      </w:r>
    </w:p>
    <w:p w14:paraId="715F72B4" w14:textId="77777777" w:rsidR="0003477B" w:rsidRDefault="0003477B" w:rsidP="0003477B">
      <w:pPr>
        <w:rPr>
          <w:i/>
          <w:iCs/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Extending</w:t>
      </w:r>
    </w:p>
    <w:p w14:paraId="1B3B4838" w14:textId="77777777" w:rsidR="0003477B" w:rsidRPr="0003477B" w:rsidRDefault="0003477B" w:rsidP="0003477B">
      <w:pPr>
        <w:rPr>
          <w:sz w:val="20"/>
          <w:szCs w:val="20"/>
        </w:rPr>
      </w:pPr>
    </w:p>
    <w:p w14:paraId="6F973D1A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lastRenderedPageBreak/>
        <w:t>13) The following code results in garbage being created.</w:t>
      </w:r>
    </w:p>
    <w:p w14:paraId="180FF014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Circle c1 = new </w:t>
      </w:r>
      <w:proofErr w:type="gramStart"/>
      <w:r w:rsidRPr="0003477B">
        <w:rPr>
          <w:sz w:val="20"/>
          <w:szCs w:val="20"/>
        </w:rPr>
        <w:t>Circle(</w:t>
      </w:r>
      <w:proofErr w:type="gramEnd"/>
      <w:r w:rsidRPr="0003477B">
        <w:rPr>
          <w:sz w:val="20"/>
          <w:szCs w:val="20"/>
        </w:rPr>
        <w:t>8);</w:t>
      </w:r>
    </w:p>
    <w:p w14:paraId="3679FCD1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      Circle </w:t>
      </w:r>
      <w:proofErr w:type="gramStart"/>
      <w:r w:rsidRPr="0003477B">
        <w:rPr>
          <w:sz w:val="20"/>
          <w:szCs w:val="20"/>
        </w:rPr>
        <w:t>c2;</w:t>
      </w:r>
      <w:proofErr w:type="gramEnd"/>
    </w:p>
    <w:p w14:paraId="00E4B7B2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      c2 = </w:t>
      </w:r>
      <w:proofErr w:type="gramStart"/>
      <w:r w:rsidRPr="0003477B">
        <w:rPr>
          <w:sz w:val="20"/>
          <w:szCs w:val="20"/>
        </w:rPr>
        <w:t>c1;</w:t>
      </w:r>
      <w:proofErr w:type="gramEnd"/>
    </w:p>
    <w:p w14:paraId="660A1FDF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False</w:t>
      </w:r>
    </w:p>
    <w:p w14:paraId="1695268F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b/>
          <w:bCs/>
          <w:sz w:val="20"/>
          <w:szCs w:val="20"/>
        </w:rPr>
        <w:t>14) Java supports single inheritance only, i.e., a class can only directly inherit from a single superclass.</w:t>
      </w:r>
    </w:p>
    <w:p w14:paraId="72F50BD2" w14:textId="77777777" w:rsidR="0003477B" w:rsidRPr="0003477B" w:rsidRDefault="0003477B" w:rsidP="0003477B">
      <w:pPr>
        <w:rPr>
          <w:sz w:val="20"/>
          <w:szCs w:val="20"/>
        </w:rPr>
      </w:pPr>
      <w:r w:rsidRPr="0003477B">
        <w:rPr>
          <w:sz w:val="20"/>
          <w:szCs w:val="20"/>
        </w:rPr>
        <w:t xml:space="preserve">    </w:t>
      </w:r>
      <w:r w:rsidRPr="0003477B">
        <w:rPr>
          <w:i/>
          <w:iCs/>
          <w:sz w:val="20"/>
          <w:szCs w:val="20"/>
        </w:rPr>
        <w:t>True</w:t>
      </w:r>
    </w:p>
    <w:p w14:paraId="6F114041" w14:textId="77777777" w:rsidR="009A24F8" w:rsidRDefault="009A24F8"/>
    <w:p w14:paraId="1F9693C7" w14:textId="7777777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t>02 - Quiz</w:t>
      </w:r>
    </w:p>
    <w:p w14:paraId="6EB008F0" w14:textId="77777777" w:rsidR="003C546E" w:rsidRPr="003C546E" w:rsidRDefault="003C546E" w:rsidP="003C546E"/>
    <w:p w14:paraId="7253E29C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01) In the text we developed Java code for traversing a linked list. Here is a possibly flawed approach for</w:t>
      </w:r>
    </w:p>
    <w:p w14:paraId="17296B97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using a traversal to print the contents of the linked list of strings accessed through letters. Indicate the</w:t>
      </w:r>
    </w:p>
    <w:p w14:paraId="2B114F8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description that best matches the code.</w:t>
      </w:r>
    </w:p>
    <w:p w14:paraId="5223E4E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proofErr w:type="spellStart"/>
      <w:r w:rsidRPr="003C546E">
        <w:rPr>
          <w:sz w:val="20"/>
          <w:szCs w:val="20"/>
        </w:rPr>
        <w:t>LLNode</w:t>
      </w:r>
      <w:proofErr w:type="spellEnd"/>
      <w:r w:rsidRPr="003C546E">
        <w:rPr>
          <w:sz w:val="20"/>
          <w:szCs w:val="20"/>
        </w:rPr>
        <w:t xml:space="preserve">&gt;String&lt; </w:t>
      </w:r>
      <w:proofErr w:type="spellStart"/>
      <w:r w:rsidRPr="003C546E">
        <w:rPr>
          <w:sz w:val="20"/>
          <w:szCs w:val="20"/>
        </w:rPr>
        <w:t>currNode</w:t>
      </w:r>
      <w:proofErr w:type="spellEnd"/>
      <w:r w:rsidRPr="003C546E">
        <w:rPr>
          <w:sz w:val="20"/>
          <w:szCs w:val="20"/>
        </w:rPr>
        <w:t xml:space="preserve"> = </w:t>
      </w:r>
      <w:proofErr w:type="gramStart"/>
      <w:r w:rsidRPr="003C546E">
        <w:rPr>
          <w:sz w:val="20"/>
          <w:szCs w:val="20"/>
        </w:rPr>
        <w:t>letters;</w:t>
      </w:r>
      <w:proofErr w:type="gramEnd"/>
    </w:p>
    <w:p w14:paraId="4612228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while (</w:t>
      </w:r>
      <w:proofErr w:type="spellStart"/>
      <w:proofErr w:type="gramStart"/>
      <w:r w:rsidRPr="003C546E">
        <w:rPr>
          <w:sz w:val="20"/>
          <w:szCs w:val="20"/>
        </w:rPr>
        <w:t>currNode</w:t>
      </w:r>
      <w:proofErr w:type="spellEnd"/>
      <w:r w:rsidRPr="003C546E">
        <w:rPr>
          <w:sz w:val="20"/>
          <w:szCs w:val="20"/>
        </w:rPr>
        <w:t xml:space="preserve"> !</w:t>
      </w:r>
      <w:proofErr w:type="gramEnd"/>
      <w:r w:rsidRPr="003C546E">
        <w:rPr>
          <w:sz w:val="20"/>
          <w:szCs w:val="20"/>
        </w:rPr>
        <w:t>= null)</w:t>
      </w:r>
    </w:p>
    <w:p w14:paraId="40C2708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{</w:t>
      </w:r>
    </w:p>
    <w:p w14:paraId="7E62BCD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</w:t>
      </w:r>
      <w:proofErr w:type="spellStart"/>
      <w:r w:rsidRPr="003C546E">
        <w:rPr>
          <w:sz w:val="20"/>
          <w:szCs w:val="20"/>
        </w:rPr>
        <w:t>currNode</w:t>
      </w:r>
      <w:proofErr w:type="spellEnd"/>
      <w:r w:rsidRPr="003C546E">
        <w:rPr>
          <w:sz w:val="20"/>
          <w:szCs w:val="20"/>
        </w:rPr>
        <w:t xml:space="preserve"> = </w:t>
      </w:r>
      <w:proofErr w:type="spellStart"/>
      <w:r w:rsidRPr="003C546E">
        <w:rPr>
          <w:sz w:val="20"/>
          <w:szCs w:val="20"/>
        </w:rPr>
        <w:t>currNode.getLink</w:t>
      </w:r>
      <w:proofErr w:type="spellEnd"/>
      <w:r w:rsidRPr="003C546E">
        <w:rPr>
          <w:sz w:val="20"/>
          <w:szCs w:val="20"/>
        </w:rPr>
        <w:t>(</w:t>
      </w:r>
      <w:proofErr w:type="gramStart"/>
      <w:r w:rsidRPr="003C546E">
        <w:rPr>
          <w:sz w:val="20"/>
          <w:szCs w:val="20"/>
        </w:rPr>
        <w:t>);</w:t>
      </w:r>
      <w:proofErr w:type="gramEnd"/>
    </w:p>
    <w:p w14:paraId="2CF32B8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</w:t>
      </w:r>
      <w:proofErr w:type="spellStart"/>
      <w:r w:rsidRPr="003C546E">
        <w:rPr>
          <w:sz w:val="20"/>
          <w:szCs w:val="20"/>
        </w:rPr>
        <w:t>System.out.println</w:t>
      </w:r>
      <w:proofErr w:type="spellEnd"/>
      <w:r w:rsidRPr="003C546E">
        <w:rPr>
          <w:sz w:val="20"/>
          <w:szCs w:val="20"/>
        </w:rPr>
        <w:t>(</w:t>
      </w:r>
      <w:proofErr w:type="spellStart"/>
      <w:r w:rsidRPr="003C546E">
        <w:rPr>
          <w:sz w:val="20"/>
          <w:szCs w:val="20"/>
        </w:rPr>
        <w:t>currNode.getInfo</w:t>
      </w:r>
      <w:proofErr w:type="spellEnd"/>
      <w:r w:rsidRPr="003C546E">
        <w:rPr>
          <w:sz w:val="20"/>
          <w:szCs w:val="20"/>
        </w:rPr>
        <w:t>()</w:t>
      </w:r>
      <w:proofErr w:type="gramStart"/>
      <w:r w:rsidRPr="003C546E">
        <w:rPr>
          <w:sz w:val="20"/>
          <w:szCs w:val="20"/>
        </w:rPr>
        <w:t>);</w:t>
      </w:r>
      <w:proofErr w:type="gramEnd"/>
    </w:p>
    <w:p w14:paraId="07D955C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}</w:t>
      </w:r>
    </w:p>
    <w:p w14:paraId="37BC593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 xml:space="preserve">Will bomb </w:t>
      </w:r>
      <w:proofErr w:type="gramStart"/>
      <w:r w:rsidRPr="003C546E">
        <w:rPr>
          <w:i/>
          <w:iCs/>
          <w:sz w:val="20"/>
          <w:szCs w:val="20"/>
        </w:rPr>
        <w:t>is</w:t>
      </w:r>
      <w:proofErr w:type="gramEnd"/>
      <w:r w:rsidRPr="003C546E">
        <w:rPr>
          <w:i/>
          <w:iCs/>
          <w:sz w:val="20"/>
          <w:szCs w:val="20"/>
        </w:rPr>
        <w:t xml:space="preserve"> list is not empty; </w:t>
      </w:r>
      <w:del w:id="0" w:author="Unknown">
        <w:r w:rsidRPr="003C546E">
          <w:rPr>
            <w:i/>
            <w:iCs/>
            <w:sz w:val="20"/>
            <w:szCs w:val="20"/>
          </w:rPr>
          <w:delText>Very Good</w:delText>
        </w:r>
      </w:del>
      <w:r w:rsidRPr="003C546E">
        <w:rPr>
          <w:i/>
          <w:iCs/>
          <w:sz w:val="20"/>
          <w:szCs w:val="20"/>
        </w:rPr>
        <w:t xml:space="preserve"> </w:t>
      </w:r>
      <w:del w:id="1" w:author="Unknown">
        <w:r w:rsidRPr="003C546E">
          <w:rPr>
            <w:i/>
            <w:iCs/>
            <w:sz w:val="20"/>
            <w:szCs w:val="20"/>
          </w:rPr>
          <w:delText>Correct, but inefficient</w:delText>
        </w:r>
      </w:del>
    </w:p>
    <w:p w14:paraId="4FB71CA5" w14:textId="77777777" w:rsidR="003C546E" w:rsidRPr="003C546E" w:rsidRDefault="003C546E" w:rsidP="003C546E">
      <w:pPr>
        <w:rPr>
          <w:sz w:val="20"/>
          <w:szCs w:val="20"/>
        </w:rPr>
      </w:pPr>
    </w:p>
    <w:p w14:paraId="3ED2D057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02) We deal with ADTs on three levels. On which level do we just deal with the “what” questions, as in</w:t>
      </w:r>
    </w:p>
    <w:p w14:paraId="388F70B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</w:t>
      </w:r>
      <w:proofErr w:type="gramStart"/>
      <w:r w:rsidRPr="003C546E">
        <w:rPr>
          <w:b/>
          <w:bCs/>
          <w:sz w:val="20"/>
          <w:szCs w:val="20"/>
        </w:rPr>
        <w:t>what</w:t>
      </w:r>
      <w:proofErr w:type="gramEnd"/>
      <w:r w:rsidRPr="003C546E">
        <w:rPr>
          <w:b/>
          <w:bCs/>
          <w:sz w:val="20"/>
          <w:szCs w:val="20"/>
        </w:rPr>
        <w:t xml:space="preserve"> does the ADT model do, what are its responsibilities, what is its interface?</w:t>
      </w:r>
    </w:p>
    <w:p w14:paraId="71E532B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Abstract / Logical</w:t>
      </w:r>
    </w:p>
    <w:p w14:paraId="00D87752" w14:textId="77777777" w:rsidR="003C546E" w:rsidRPr="003C546E" w:rsidRDefault="003C546E" w:rsidP="003C546E">
      <w:pPr>
        <w:rPr>
          <w:sz w:val="20"/>
          <w:szCs w:val="20"/>
        </w:rPr>
      </w:pPr>
    </w:p>
    <w:p w14:paraId="0B66459B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03) Suppose we have a linked list of Strings, as defined in the text, named presidents. Suppose it</w:t>
      </w:r>
    </w:p>
    <w:p w14:paraId="6D89035B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contains three nodes, with the first node holding “Washington”, the second node “Adams”, and the third</w:t>
      </w:r>
    </w:p>
    <w:p w14:paraId="3C529A4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lastRenderedPageBreak/>
        <w:t xml:space="preserve">    node “Jefferson”. What would be the result of the following code?</w:t>
      </w:r>
    </w:p>
    <w:p w14:paraId="47F6754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'Washington' is printed</w:t>
      </w:r>
    </w:p>
    <w:p w14:paraId="54FE27E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354E3744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04) We deal with ADTs on three levels. On which level do we deal with the “how” questions, as in how do</w:t>
      </w:r>
    </w:p>
    <w:p w14:paraId="14AAFDD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we represent the attributes and fulfill the responsibilities of </w:t>
      </w:r>
      <w:proofErr w:type="gramStart"/>
      <w:r w:rsidRPr="003C546E">
        <w:rPr>
          <w:b/>
          <w:bCs/>
          <w:sz w:val="20"/>
          <w:szCs w:val="20"/>
        </w:rPr>
        <w:t>the ADT</w:t>
      </w:r>
      <w:proofErr w:type="gramEnd"/>
      <w:r w:rsidRPr="003C546E">
        <w:rPr>
          <w:b/>
          <w:bCs/>
          <w:sz w:val="20"/>
          <w:szCs w:val="20"/>
        </w:rPr>
        <w:t>?</w:t>
      </w:r>
    </w:p>
    <w:p w14:paraId="7ED8647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Implementation (or concrete / internal)</w:t>
      </w:r>
    </w:p>
    <w:p w14:paraId="4E93EB46" w14:textId="77777777" w:rsidR="003C546E" w:rsidRPr="003C546E" w:rsidRDefault="003C546E" w:rsidP="003C546E">
      <w:pPr>
        <w:rPr>
          <w:sz w:val="20"/>
          <w:szCs w:val="20"/>
        </w:rPr>
      </w:pPr>
    </w:p>
    <w:p w14:paraId="1BB5AA9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05) Stacks are useful in situations where:</w:t>
      </w:r>
    </w:p>
    <w:p w14:paraId="235DDAE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 xml:space="preserve">?? ; </w:t>
      </w:r>
      <w:del w:id="2" w:author="Unknown">
        <w:r w:rsidRPr="003C546E">
          <w:rPr>
            <w:i/>
            <w:iCs/>
            <w:sz w:val="20"/>
            <w:szCs w:val="20"/>
          </w:rPr>
          <w:delText>items are processed in the order they are encountered.</w:delText>
        </w:r>
      </w:del>
    </w:p>
    <w:p w14:paraId="62A4131B" w14:textId="77777777" w:rsidR="003C546E" w:rsidRPr="003C546E" w:rsidRDefault="003C546E" w:rsidP="003C546E">
      <w:pPr>
        <w:rPr>
          <w:sz w:val="20"/>
          <w:szCs w:val="20"/>
        </w:rPr>
      </w:pPr>
    </w:p>
    <w:p w14:paraId="4B7DD351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06) If N represents the number of elements on the stack, then the </w:t>
      </w:r>
      <w:proofErr w:type="spellStart"/>
      <w:r w:rsidRPr="003C546E">
        <w:rPr>
          <w:b/>
          <w:bCs/>
          <w:sz w:val="20"/>
          <w:szCs w:val="20"/>
        </w:rPr>
        <w:t>isFull</w:t>
      </w:r>
      <w:proofErr w:type="spellEnd"/>
      <w:r w:rsidRPr="003C546E">
        <w:rPr>
          <w:b/>
          <w:bCs/>
          <w:sz w:val="20"/>
          <w:szCs w:val="20"/>
        </w:rPr>
        <w:t xml:space="preserve"> method of the</w:t>
      </w:r>
    </w:p>
    <w:p w14:paraId="3520A27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</w:t>
      </w:r>
      <w:proofErr w:type="spellStart"/>
      <w:r w:rsidRPr="003C546E">
        <w:rPr>
          <w:b/>
          <w:bCs/>
          <w:sz w:val="20"/>
          <w:szCs w:val="20"/>
        </w:rPr>
        <w:t>ArrayBoundedStack</w:t>
      </w:r>
      <w:proofErr w:type="spellEnd"/>
      <w:r w:rsidRPr="003C546E">
        <w:rPr>
          <w:b/>
          <w:bCs/>
          <w:sz w:val="20"/>
          <w:szCs w:val="20"/>
        </w:rPr>
        <w:t xml:space="preserve"> class is O(N).</w:t>
      </w:r>
    </w:p>
    <w:p w14:paraId="4005997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31DDCCE4" w14:textId="77777777" w:rsidR="003C546E" w:rsidRPr="003C546E" w:rsidRDefault="003C546E" w:rsidP="003C546E">
      <w:pPr>
        <w:rPr>
          <w:sz w:val="20"/>
          <w:szCs w:val="20"/>
        </w:rPr>
      </w:pPr>
    </w:p>
    <w:p w14:paraId="250A0C10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07) UML diagrams are a form of abstraction, since they hide details and allow us to concentrate just on</w:t>
      </w:r>
    </w:p>
    <w:p w14:paraId="0D7D955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the major design components.</w:t>
      </w:r>
    </w:p>
    <w:p w14:paraId="25D7B23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5EDC4F2D" w14:textId="77777777" w:rsidR="003C546E" w:rsidRPr="003C546E" w:rsidRDefault="003C546E" w:rsidP="003C546E">
      <w:pPr>
        <w:rPr>
          <w:sz w:val="20"/>
          <w:szCs w:val="20"/>
        </w:rPr>
      </w:pPr>
    </w:p>
    <w:p w14:paraId="44D66CD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08) The </w:t>
      </w:r>
      <w:proofErr w:type="spellStart"/>
      <w:r w:rsidRPr="003C546E">
        <w:rPr>
          <w:b/>
          <w:bCs/>
          <w:sz w:val="20"/>
          <w:szCs w:val="20"/>
        </w:rPr>
        <w:t>StackOverflowException</w:t>
      </w:r>
      <w:proofErr w:type="spellEnd"/>
      <w:r w:rsidRPr="003C546E">
        <w:rPr>
          <w:b/>
          <w:bCs/>
          <w:sz w:val="20"/>
          <w:szCs w:val="20"/>
        </w:rPr>
        <w:t xml:space="preserve"> is an unchecked exception.</w:t>
      </w:r>
    </w:p>
    <w:p w14:paraId="7119E80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09E7BE79" w14:textId="77777777" w:rsidR="003C546E" w:rsidRPr="003C546E" w:rsidRDefault="003C546E" w:rsidP="003C546E">
      <w:pPr>
        <w:rPr>
          <w:sz w:val="20"/>
          <w:szCs w:val="20"/>
        </w:rPr>
      </w:pPr>
    </w:p>
    <w:p w14:paraId="1A82DEBB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09) If N represents the maximum possible number of elements on the stack, then the </w:t>
      </w:r>
      <w:proofErr w:type="spellStart"/>
      <w:r w:rsidRPr="003C546E">
        <w:rPr>
          <w:b/>
          <w:bCs/>
          <w:sz w:val="20"/>
          <w:szCs w:val="20"/>
        </w:rPr>
        <w:t>LinkedStack</w:t>
      </w:r>
      <w:proofErr w:type="spellEnd"/>
    </w:p>
    <w:p w14:paraId="29A77D4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constructor is O(N).</w:t>
      </w:r>
    </w:p>
    <w:p w14:paraId="197EFD3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37C505B1" w14:textId="77777777" w:rsidR="003C546E" w:rsidRPr="003C546E" w:rsidRDefault="003C546E" w:rsidP="003C546E">
      <w:pPr>
        <w:rPr>
          <w:sz w:val="20"/>
          <w:szCs w:val="20"/>
        </w:rPr>
      </w:pPr>
    </w:p>
    <w:p w14:paraId="1C78218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10) The following expression is balanced: </w:t>
      </w:r>
      <w:proofErr w:type="gramStart"/>
      <w:r w:rsidRPr="003C546E">
        <w:rPr>
          <w:b/>
          <w:bCs/>
          <w:sz w:val="20"/>
          <w:szCs w:val="20"/>
        </w:rPr>
        <w:t>( (</w:t>
      </w:r>
      <w:proofErr w:type="gramEnd"/>
      <w:r w:rsidRPr="003C546E">
        <w:rPr>
          <w:b/>
          <w:bCs/>
          <w:sz w:val="20"/>
          <w:szCs w:val="20"/>
        </w:rPr>
        <w:t xml:space="preserve"> xx [ {{ ** }} ] XX ) )</w:t>
      </w:r>
    </w:p>
    <w:p w14:paraId="47AC1EA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3120ACE2" w14:textId="77777777" w:rsidR="003C546E" w:rsidRPr="003C546E" w:rsidRDefault="003C546E" w:rsidP="003C546E">
      <w:pPr>
        <w:rPr>
          <w:sz w:val="20"/>
          <w:szCs w:val="20"/>
        </w:rPr>
      </w:pPr>
    </w:p>
    <w:p w14:paraId="4D952721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11) Which of the following statements is a legal declaration/instantiation of a Stack object based on the text</w:t>
      </w:r>
    </w:p>
    <w:p w14:paraId="6E0AEC5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lastRenderedPageBreak/>
        <w:t xml:space="preserve">    code?</w:t>
      </w:r>
    </w:p>
    <w:p w14:paraId="341986C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proofErr w:type="spellStart"/>
      <w:r w:rsidRPr="003C546E">
        <w:rPr>
          <w:i/>
          <w:iCs/>
          <w:sz w:val="20"/>
          <w:szCs w:val="20"/>
        </w:rPr>
        <w:t>StackInterface</w:t>
      </w:r>
      <w:proofErr w:type="spellEnd"/>
      <w:r w:rsidRPr="003C546E">
        <w:rPr>
          <w:i/>
          <w:iCs/>
          <w:sz w:val="20"/>
          <w:szCs w:val="20"/>
        </w:rPr>
        <w:t xml:space="preserve"> stack = new </w:t>
      </w:r>
      <w:proofErr w:type="spellStart"/>
      <w:r w:rsidRPr="003C546E">
        <w:rPr>
          <w:i/>
          <w:iCs/>
          <w:sz w:val="20"/>
          <w:szCs w:val="20"/>
        </w:rPr>
        <w:t>ArrayBoundedStack</w:t>
      </w:r>
      <w:proofErr w:type="spellEnd"/>
      <w:r w:rsidRPr="003C546E">
        <w:rPr>
          <w:i/>
          <w:iCs/>
          <w:sz w:val="20"/>
          <w:szCs w:val="20"/>
        </w:rPr>
        <w:t xml:space="preserve"> (3); </w:t>
      </w:r>
      <w:del w:id="3" w:author="Unknown">
        <w:r w:rsidRPr="003C546E">
          <w:rPr>
            <w:i/>
            <w:iCs/>
            <w:sz w:val="20"/>
            <w:szCs w:val="20"/>
          </w:rPr>
          <w:delText>StackInterface stack = new</w:delText>
        </w:r>
      </w:del>
    </w:p>
    <w:p w14:paraId="5254F4C8" w14:textId="77777777" w:rsidR="003C546E" w:rsidRPr="003C546E" w:rsidRDefault="003C546E" w:rsidP="003C546E">
      <w:pPr>
        <w:rPr>
          <w:sz w:val="20"/>
          <w:szCs w:val="20"/>
        </w:rPr>
      </w:pPr>
    </w:p>
    <w:p w14:paraId="203F9119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12) Starting with an empty stack, the sequence of operations </w:t>
      </w:r>
      <w:proofErr w:type="gramStart"/>
      <w:r w:rsidRPr="003C546E">
        <w:rPr>
          <w:b/>
          <w:bCs/>
          <w:sz w:val="20"/>
          <w:szCs w:val="20"/>
        </w:rPr>
        <w:t>push(</w:t>
      </w:r>
      <w:proofErr w:type="gramEnd"/>
      <w:r w:rsidRPr="003C546E">
        <w:rPr>
          <w:b/>
          <w:bCs/>
          <w:sz w:val="20"/>
          <w:szCs w:val="20"/>
        </w:rPr>
        <w:t>1), push(2), pop(), push(3), leaves the</w:t>
      </w:r>
    </w:p>
    <w:p w14:paraId="41AE29E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stack, from top to bottom, as:</w:t>
      </w:r>
    </w:p>
    <w:p w14:paraId="518A30C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3, 1</w:t>
      </w:r>
    </w:p>
    <w:p w14:paraId="3D7DFC10" w14:textId="77777777" w:rsidR="003C546E" w:rsidRPr="003C546E" w:rsidRDefault="003C546E" w:rsidP="003C546E">
      <w:pPr>
        <w:rPr>
          <w:sz w:val="20"/>
          <w:szCs w:val="20"/>
        </w:rPr>
      </w:pPr>
    </w:p>
    <w:p w14:paraId="253BCD60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13) Starting with an empty stack the sequence of operations </w:t>
      </w:r>
      <w:proofErr w:type="gramStart"/>
      <w:r w:rsidRPr="003C546E">
        <w:rPr>
          <w:b/>
          <w:bCs/>
          <w:sz w:val="20"/>
          <w:szCs w:val="20"/>
        </w:rPr>
        <w:t>push(</w:t>
      </w:r>
      <w:proofErr w:type="gramEnd"/>
      <w:r w:rsidRPr="003C546E">
        <w:rPr>
          <w:b/>
          <w:bCs/>
          <w:sz w:val="20"/>
          <w:szCs w:val="20"/>
        </w:rPr>
        <w:t>1), push(2), push(3), pop(), leaves the</w:t>
      </w:r>
    </w:p>
    <w:p w14:paraId="0242B45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stack, from top to bottom, as:</w:t>
      </w:r>
    </w:p>
    <w:p w14:paraId="540E417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2, 1</w:t>
      </w:r>
    </w:p>
    <w:p w14:paraId="41F2E287" w14:textId="77777777" w:rsidR="003C546E" w:rsidRPr="003C546E" w:rsidRDefault="003C546E" w:rsidP="003C546E">
      <w:pPr>
        <w:rPr>
          <w:sz w:val="20"/>
          <w:szCs w:val="20"/>
        </w:rPr>
      </w:pPr>
    </w:p>
    <w:p w14:paraId="1DE9338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14) Generics have been part of the Java language since it was first created.</w:t>
      </w:r>
    </w:p>
    <w:p w14:paraId="166A9DC2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03FCBA4B" w14:textId="77777777" w:rsidR="003C546E" w:rsidRPr="003C546E" w:rsidRDefault="003C546E" w:rsidP="003C546E">
      <w:pPr>
        <w:rPr>
          <w:i/>
          <w:iCs/>
          <w:sz w:val="32"/>
          <w:szCs w:val="32"/>
        </w:rPr>
      </w:pPr>
    </w:p>
    <w:p w14:paraId="27826412" w14:textId="7777777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t>03 - Review</w:t>
      </w:r>
    </w:p>
    <w:p w14:paraId="5045DBF5" w14:textId="77777777" w:rsidR="003C546E" w:rsidRPr="003C546E" w:rsidRDefault="003C546E" w:rsidP="003C546E">
      <w:pPr>
        <w:rPr>
          <w:sz w:val="20"/>
          <w:szCs w:val="20"/>
        </w:rPr>
      </w:pPr>
    </w:p>
    <w:p w14:paraId="2314228B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01) Assuming values is a full array of int, what does the following recursive method return (assume it is</w:t>
      </w:r>
    </w:p>
    <w:p w14:paraId="567DEE7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passed a legal argument, a value between 0 and </w:t>
      </w:r>
      <w:proofErr w:type="spellStart"/>
      <w:proofErr w:type="gramStart"/>
      <w:r w:rsidRPr="003C546E">
        <w:rPr>
          <w:b/>
          <w:bCs/>
          <w:sz w:val="20"/>
          <w:szCs w:val="20"/>
        </w:rPr>
        <w:t>values.length</w:t>
      </w:r>
      <w:proofErr w:type="spellEnd"/>
      <w:proofErr w:type="gramEnd"/>
      <w:r w:rsidRPr="003C546E">
        <w:rPr>
          <w:b/>
          <w:bCs/>
          <w:sz w:val="20"/>
          <w:szCs w:val="20"/>
        </w:rPr>
        <w:t>)?</w:t>
      </w:r>
    </w:p>
    <w:p w14:paraId="3832E98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int </w:t>
      </w:r>
      <w:proofErr w:type="gramStart"/>
      <w:r w:rsidRPr="003C546E">
        <w:rPr>
          <w:sz w:val="20"/>
          <w:szCs w:val="20"/>
        </w:rPr>
        <w:t>mystery(</w:t>
      </w:r>
      <w:proofErr w:type="gramEnd"/>
      <w:r w:rsidRPr="003C546E">
        <w:rPr>
          <w:sz w:val="20"/>
          <w:szCs w:val="20"/>
        </w:rPr>
        <w:t>int n)</w:t>
      </w:r>
    </w:p>
    <w:p w14:paraId="1435E21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{</w:t>
      </w:r>
    </w:p>
    <w:p w14:paraId="72307F5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if (n == </w:t>
      </w:r>
      <w:proofErr w:type="spellStart"/>
      <w:proofErr w:type="gramStart"/>
      <w:r w:rsidRPr="003C546E">
        <w:rPr>
          <w:sz w:val="20"/>
          <w:szCs w:val="20"/>
        </w:rPr>
        <w:t>values.length</w:t>
      </w:r>
      <w:proofErr w:type="spellEnd"/>
      <w:proofErr w:type="gramEnd"/>
      <w:r w:rsidRPr="003C546E">
        <w:rPr>
          <w:sz w:val="20"/>
          <w:szCs w:val="20"/>
        </w:rPr>
        <w:t>)</w:t>
      </w:r>
    </w:p>
    <w:p w14:paraId="4991789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    return </w:t>
      </w:r>
      <w:proofErr w:type="gramStart"/>
      <w:r w:rsidRPr="003C546E">
        <w:rPr>
          <w:sz w:val="20"/>
          <w:szCs w:val="20"/>
        </w:rPr>
        <w:t>0;</w:t>
      </w:r>
      <w:proofErr w:type="gramEnd"/>
    </w:p>
    <w:p w14:paraId="6CCCAA0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else</w:t>
      </w:r>
    </w:p>
    <w:p w14:paraId="02A4831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    return (n + </w:t>
      </w:r>
      <w:proofErr w:type="gramStart"/>
      <w:r w:rsidRPr="003C546E">
        <w:rPr>
          <w:sz w:val="20"/>
          <w:szCs w:val="20"/>
        </w:rPr>
        <w:t>mystery(</w:t>
      </w:r>
      <w:proofErr w:type="gramEnd"/>
      <w:r w:rsidRPr="003C546E">
        <w:rPr>
          <w:sz w:val="20"/>
          <w:szCs w:val="20"/>
        </w:rPr>
        <w:t>n + 1));</w:t>
      </w:r>
    </w:p>
    <w:p w14:paraId="7C462FE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}   </w:t>
      </w:r>
    </w:p>
    <w:p w14:paraId="2BA9426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none of these is correct</w:t>
      </w:r>
    </w:p>
    <w:p w14:paraId="17658040" w14:textId="77777777" w:rsidR="003C546E" w:rsidRPr="003C546E" w:rsidRDefault="003C546E" w:rsidP="003C546E">
      <w:pPr>
        <w:rPr>
          <w:sz w:val="20"/>
          <w:szCs w:val="20"/>
        </w:rPr>
      </w:pPr>
    </w:p>
    <w:p w14:paraId="2BF5E361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02) Given that values </w:t>
      </w:r>
      <w:proofErr w:type="gramStart"/>
      <w:r w:rsidRPr="003C546E">
        <w:rPr>
          <w:b/>
          <w:bCs/>
          <w:sz w:val="20"/>
          <w:szCs w:val="20"/>
        </w:rPr>
        <w:t>is</w:t>
      </w:r>
      <w:proofErr w:type="gramEnd"/>
      <w:r w:rsidRPr="003C546E">
        <w:rPr>
          <w:b/>
          <w:bCs/>
          <w:sz w:val="20"/>
          <w:szCs w:val="20"/>
        </w:rPr>
        <w:t xml:space="preserve"> of type </w:t>
      </w:r>
      <w:proofErr w:type="spellStart"/>
      <w:r w:rsidRPr="003C546E">
        <w:rPr>
          <w:b/>
          <w:bCs/>
          <w:sz w:val="20"/>
          <w:szCs w:val="20"/>
        </w:rPr>
        <w:t>LLNode</w:t>
      </w:r>
      <w:proofErr w:type="spellEnd"/>
      <w:r w:rsidRPr="003C546E">
        <w:rPr>
          <w:b/>
          <w:bCs/>
          <w:sz w:val="20"/>
          <w:szCs w:val="20"/>
        </w:rPr>
        <w:t xml:space="preserve"> and references a linked list (non-empty) of Integer</w:t>
      </w:r>
    </w:p>
    <w:p w14:paraId="1320C8B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lastRenderedPageBreak/>
        <w:t xml:space="preserve">    objects, what does the following code do if invoked as mystery(values)?</w:t>
      </w:r>
    </w:p>
    <w:p w14:paraId="6BC020F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44BC93F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void </w:t>
      </w:r>
      <w:proofErr w:type="gramStart"/>
      <w:r w:rsidRPr="003C546E">
        <w:rPr>
          <w:sz w:val="20"/>
          <w:szCs w:val="20"/>
        </w:rPr>
        <w:t>mystery(</w:t>
      </w:r>
      <w:proofErr w:type="spellStart"/>
      <w:proofErr w:type="gramEnd"/>
      <w:r w:rsidRPr="003C546E">
        <w:rPr>
          <w:sz w:val="20"/>
          <w:szCs w:val="20"/>
        </w:rPr>
        <w:t>LLNode</w:t>
      </w:r>
      <w:proofErr w:type="spellEnd"/>
      <w:r w:rsidRPr="003C546E">
        <w:rPr>
          <w:sz w:val="20"/>
          <w:szCs w:val="20"/>
        </w:rPr>
        <w:t xml:space="preserve"> list)</w:t>
      </w:r>
    </w:p>
    <w:p w14:paraId="11846F0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{</w:t>
      </w:r>
    </w:p>
    <w:p w14:paraId="20A4174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if (</w:t>
      </w:r>
      <w:proofErr w:type="gramStart"/>
      <w:r w:rsidRPr="003C546E">
        <w:rPr>
          <w:sz w:val="20"/>
          <w:szCs w:val="20"/>
        </w:rPr>
        <w:t>list !</w:t>
      </w:r>
      <w:proofErr w:type="gramEnd"/>
      <w:r w:rsidRPr="003C546E">
        <w:rPr>
          <w:sz w:val="20"/>
          <w:szCs w:val="20"/>
        </w:rPr>
        <w:t>= null)</w:t>
      </w:r>
    </w:p>
    <w:p w14:paraId="521E511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{</w:t>
      </w:r>
    </w:p>
    <w:p w14:paraId="701AC09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</w:t>
      </w:r>
      <w:proofErr w:type="spellStart"/>
      <w:r w:rsidRPr="003C546E">
        <w:rPr>
          <w:sz w:val="20"/>
          <w:szCs w:val="20"/>
        </w:rPr>
        <w:t>System.out.println</w:t>
      </w:r>
      <w:proofErr w:type="spellEnd"/>
      <w:r w:rsidRPr="003C546E">
        <w:rPr>
          <w:sz w:val="20"/>
          <w:szCs w:val="20"/>
        </w:rPr>
        <w:t>(</w:t>
      </w:r>
      <w:proofErr w:type="spellStart"/>
      <w:proofErr w:type="gramStart"/>
      <w:r w:rsidRPr="003C546E">
        <w:rPr>
          <w:sz w:val="20"/>
          <w:szCs w:val="20"/>
        </w:rPr>
        <w:t>list.getInfo</w:t>
      </w:r>
      <w:proofErr w:type="spellEnd"/>
      <w:proofErr w:type="gramEnd"/>
      <w:r w:rsidRPr="003C546E">
        <w:rPr>
          <w:sz w:val="20"/>
          <w:szCs w:val="20"/>
        </w:rPr>
        <w:t>());</w:t>
      </w:r>
    </w:p>
    <w:p w14:paraId="4D5A5E4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mystery(</w:t>
      </w:r>
      <w:proofErr w:type="spellStart"/>
      <w:proofErr w:type="gramStart"/>
      <w:r w:rsidRPr="003C546E">
        <w:rPr>
          <w:sz w:val="20"/>
          <w:szCs w:val="20"/>
        </w:rPr>
        <w:t>list.getLink</w:t>
      </w:r>
      <w:proofErr w:type="spellEnd"/>
      <w:proofErr w:type="gramEnd"/>
      <w:r w:rsidRPr="003C546E">
        <w:rPr>
          <w:sz w:val="20"/>
          <w:szCs w:val="20"/>
        </w:rPr>
        <w:t>());</w:t>
      </w:r>
    </w:p>
    <w:p w14:paraId="1EDECCE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}</w:t>
      </w:r>
    </w:p>
    <w:p w14:paraId="6467022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}</w:t>
      </w:r>
    </w:p>
    <w:p w14:paraId="5ECB266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Prints the list from start to end</w:t>
      </w:r>
    </w:p>
    <w:p w14:paraId="328E18A3" w14:textId="77777777" w:rsidR="003C546E" w:rsidRPr="003C546E" w:rsidRDefault="003C546E" w:rsidP="003C546E">
      <w:pPr>
        <w:rPr>
          <w:sz w:val="20"/>
          <w:szCs w:val="20"/>
        </w:rPr>
      </w:pPr>
    </w:p>
    <w:p w14:paraId="1053F46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03) Recursion is implemented by the system:</w:t>
      </w:r>
    </w:p>
    <w:p w14:paraId="7FD4601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using run time storage allocation.</w:t>
      </w:r>
    </w:p>
    <w:p w14:paraId="11786865" w14:textId="77777777" w:rsidR="003C546E" w:rsidRPr="003C546E" w:rsidRDefault="003C546E" w:rsidP="003C546E">
      <w:pPr>
        <w:rPr>
          <w:sz w:val="20"/>
          <w:szCs w:val="20"/>
        </w:rPr>
      </w:pPr>
    </w:p>
    <w:p w14:paraId="5349AA2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04) The number of recursive calls that a method goes through before returning is called:</w:t>
      </w:r>
    </w:p>
    <w:p w14:paraId="4C11949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the depth of recursion</w:t>
      </w:r>
    </w:p>
    <w:p w14:paraId="597EAA24" w14:textId="77777777" w:rsidR="003C546E" w:rsidRPr="003C546E" w:rsidRDefault="003C546E" w:rsidP="003C546E">
      <w:pPr>
        <w:rPr>
          <w:sz w:val="20"/>
          <w:szCs w:val="20"/>
        </w:rPr>
      </w:pPr>
    </w:p>
    <w:p w14:paraId="6B520AE1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05) Given that values </w:t>
      </w:r>
      <w:proofErr w:type="gramStart"/>
      <w:r w:rsidRPr="003C546E">
        <w:rPr>
          <w:b/>
          <w:bCs/>
          <w:sz w:val="20"/>
          <w:szCs w:val="20"/>
        </w:rPr>
        <w:t>is</w:t>
      </w:r>
      <w:proofErr w:type="gramEnd"/>
      <w:r w:rsidRPr="003C546E">
        <w:rPr>
          <w:b/>
          <w:bCs/>
          <w:sz w:val="20"/>
          <w:szCs w:val="20"/>
        </w:rPr>
        <w:t xml:space="preserve"> of type </w:t>
      </w:r>
      <w:proofErr w:type="spellStart"/>
      <w:r w:rsidRPr="003C546E">
        <w:rPr>
          <w:b/>
          <w:bCs/>
          <w:sz w:val="20"/>
          <w:szCs w:val="20"/>
        </w:rPr>
        <w:t>LLNode</w:t>
      </w:r>
      <w:proofErr w:type="spellEnd"/>
      <w:r w:rsidRPr="003C546E">
        <w:rPr>
          <w:b/>
          <w:bCs/>
          <w:sz w:val="20"/>
          <w:szCs w:val="20"/>
        </w:rPr>
        <w:t xml:space="preserve"> and references a linked list (possibly empty) of</w:t>
      </w:r>
    </w:p>
    <w:p w14:paraId="457857D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Integer objects, what does the following code do if invoked as mystery(values)?</w:t>
      </w:r>
    </w:p>
    <w:p w14:paraId="34CEC7E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int </w:t>
      </w:r>
      <w:proofErr w:type="gramStart"/>
      <w:r w:rsidRPr="003C546E">
        <w:rPr>
          <w:sz w:val="20"/>
          <w:szCs w:val="20"/>
        </w:rPr>
        <w:t>mystery(</w:t>
      </w:r>
      <w:proofErr w:type="spellStart"/>
      <w:proofErr w:type="gramEnd"/>
      <w:r w:rsidRPr="003C546E">
        <w:rPr>
          <w:sz w:val="20"/>
          <w:szCs w:val="20"/>
        </w:rPr>
        <w:t>LLNode</w:t>
      </w:r>
      <w:proofErr w:type="spellEnd"/>
      <w:r w:rsidRPr="003C546E">
        <w:rPr>
          <w:sz w:val="20"/>
          <w:szCs w:val="20"/>
        </w:rPr>
        <w:t xml:space="preserve"> list)</w:t>
      </w:r>
    </w:p>
    <w:p w14:paraId="7BD8630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{</w:t>
      </w:r>
    </w:p>
    <w:p w14:paraId="375BE98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if (list == null)</w:t>
      </w:r>
    </w:p>
    <w:p w14:paraId="5C1A756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return </w:t>
      </w:r>
      <w:proofErr w:type="gramStart"/>
      <w:r w:rsidRPr="003C546E">
        <w:rPr>
          <w:sz w:val="20"/>
          <w:szCs w:val="20"/>
        </w:rPr>
        <w:t>0;</w:t>
      </w:r>
      <w:proofErr w:type="gramEnd"/>
    </w:p>
    <w:p w14:paraId="7E169AF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else</w:t>
      </w:r>
    </w:p>
    <w:p w14:paraId="4444494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return mystery(</w:t>
      </w:r>
      <w:proofErr w:type="spellStart"/>
      <w:proofErr w:type="gramStart"/>
      <w:r w:rsidRPr="003C546E">
        <w:rPr>
          <w:sz w:val="20"/>
          <w:szCs w:val="20"/>
        </w:rPr>
        <w:t>list.getLink</w:t>
      </w:r>
      <w:proofErr w:type="spellEnd"/>
      <w:proofErr w:type="gramEnd"/>
      <w:r w:rsidRPr="003C546E">
        <w:rPr>
          <w:sz w:val="20"/>
          <w:szCs w:val="20"/>
        </w:rPr>
        <w:t>());</w:t>
      </w:r>
    </w:p>
    <w:p w14:paraId="0ABB13C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}</w:t>
      </w:r>
    </w:p>
    <w:p w14:paraId="45F1EED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</w:t>
      </w:r>
    </w:p>
    <w:p w14:paraId="6D638CA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return 0</w:t>
      </w:r>
    </w:p>
    <w:p w14:paraId="1F171259" w14:textId="77777777" w:rsidR="003C546E" w:rsidRPr="003C546E" w:rsidRDefault="003C546E" w:rsidP="003C546E">
      <w:pPr>
        <w:rPr>
          <w:sz w:val="20"/>
          <w:szCs w:val="20"/>
        </w:rPr>
      </w:pPr>
    </w:p>
    <w:p w14:paraId="53279E99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06) True or False? Recursive methods often have fewer local variables than the equivalent </w:t>
      </w:r>
      <w:proofErr w:type="spellStart"/>
      <w:r w:rsidRPr="003C546E">
        <w:rPr>
          <w:b/>
          <w:bCs/>
          <w:sz w:val="20"/>
          <w:szCs w:val="20"/>
        </w:rPr>
        <w:t>nonrecursive</w:t>
      </w:r>
      <w:proofErr w:type="spellEnd"/>
    </w:p>
    <w:p w14:paraId="31FC2B4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methods.</w:t>
      </w:r>
    </w:p>
    <w:p w14:paraId="3213FDA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43F6F3D7" w14:textId="77777777" w:rsidR="003C546E" w:rsidRPr="003C546E" w:rsidRDefault="003C546E" w:rsidP="003C546E">
      <w:pPr>
        <w:rPr>
          <w:sz w:val="20"/>
          <w:szCs w:val="20"/>
        </w:rPr>
      </w:pPr>
    </w:p>
    <w:p w14:paraId="73F568D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07) The base case does not exist or is not reached when there is infinite recursion.</w:t>
      </w:r>
    </w:p>
    <w:p w14:paraId="28C3722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6CFFBDDA" w14:textId="77777777" w:rsidR="003C546E" w:rsidRPr="003C546E" w:rsidRDefault="003C546E" w:rsidP="003C546E">
      <w:pPr>
        <w:rPr>
          <w:sz w:val="20"/>
          <w:szCs w:val="20"/>
        </w:rPr>
      </w:pPr>
    </w:p>
    <w:p w14:paraId="2A23330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08) True or False? Recursive algorithms are usually implemented with while loops.</w:t>
      </w:r>
    </w:p>
    <w:p w14:paraId="236A786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469ACD5B" w14:textId="77777777" w:rsidR="003C546E" w:rsidRPr="003C546E" w:rsidRDefault="003C546E" w:rsidP="003C546E">
      <w:pPr>
        <w:rPr>
          <w:sz w:val="20"/>
          <w:szCs w:val="20"/>
        </w:rPr>
      </w:pPr>
    </w:p>
    <w:p w14:paraId="3BC4FB2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09) True or False? The binary search algorithm is O(N) where N is the size of the sorted array.</w:t>
      </w:r>
    </w:p>
    <w:p w14:paraId="0EE3812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48DF60CE" w14:textId="77777777" w:rsidR="003C546E" w:rsidRPr="003C546E" w:rsidRDefault="003C546E" w:rsidP="003C546E">
      <w:pPr>
        <w:rPr>
          <w:sz w:val="20"/>
          <w:szCs w:val="20"/>
        </w:rPr>
      </w:pPr>
    </w:p>
    <w:p w14:paraId="3C91A749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10) True or False? The static storage allocation approach creates space for a method when the method</w:t>
      </w:r>
    </w:p>
    <w:p w14:paraId="3ACB7D4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is invoked.</w:t>
      </w:r>
    </w:p>
    <w:p w14:paraId="2B92CE6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3A047685" w14:textId="77777777" w:rsidR="003C546E" w:rsidRPr="003C546E" w:rsidRDefault="003C546E" w:rsidP="003C546E">
      <w:pPr>
        <w:rPr>
          <w:sz w:val="20"/>
          <w:szCs w:val="20"/>
        </w:rPr>
      </w:pPr>
    </w:p>
    <w:p w14:paraId="58439BE4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11) The following code is supposed to return </w:t>
      </w:r>
      <w:proofErr w:type="gramStart"/>
      <w:r w:rsidRPr="003C546E">
        <w:rPr>
          <w:b/>
          <w:bCs/>
          <w:sz w:val="20"/>
          <w:szCs w:val="20"/>
        </w:rPr>
        <w:t>n!,</w:t>
      </w:r>
      <w:proofErr w:type="gramEnd"/>
      <w:r w:rsidRPr="003C546E">
        <w:rPr>
          <w:b/>
          <w:bCs/>
          <w:sz w:val="20"/>
          <w:szCs w:val="20"/>
        </w:rPr>
        <w:t xml:space="preserve"> for positive n. An analysis of the code using our "Three</w:t>
      </w:r>
    </w:p>
    <w:p w14:paraId="34C04FE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Question" approach reveals that:</w:t>
      </w:r>
    </w:p>
    <w:p w14:paraId="50C6DF4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int </w:t>
      </w:r>
      <w:proofErr w:type="gramStart"/>
      <w:r w:rsidRPr="003C546E">
        <w:rPr>
          <w:sz w:val="20"/>
          <w:szCs w:val="20"/>
        </w:rPr>
        <w:t>factorial(</w:t>
      </w:r>
      <w:proofErr w:type="gramEnd"/>
      <w:r w:rsidRPr="003C546E">
        <w:rPr>
          <w:sz w:val="20"/>
          <w:szCs w:val="20"/>
        </w:rPr>
        <w:t>int n){</w:t>
      </w:r>
    </w:p>
    <w:p w14:paraId="786FCE9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if (n == 0)</w:t>
      </w:r>
    </w:p>
    <w:p w14:paraId="7455CBC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return </w:t>
      </w:r>
      <w:proofErr w:type="gramStart"/>
      <w:r w:rsidRPr="003C546E">
        <w:rPr>
          <w:sz w:val="20"/>
          <w:szCs w:val="20"/>
        </w:rPr>
        <w:t>1;</w:t>
      </w:r>
      <w:proofErr w:type="gramEnd"/>
    </w:p>
    <w:p w14:paraId="1A785A0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else</w:t>
      </w:r>
    </w:p>
    <w:p w14:paraId="1621ACC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return (n + </w:t>
      </w:r>
      <w:proofErr w:type="gramStart"/>
      <w:r w:rsidRPr="003C546E">
        <w:rPr>
          <w:sz w:val="20"/>
          <w:szCs w:val="20"/>
        </w:rPr>
        <w:t>factorial(</w:t>
      </w:r>
      <w:proofErr w:type="gramEnd"/>
      <w:r w:rsidRPr="003C546E">
        <w:rPr>
          <w:sz w:val="20"/>
          <w:szCs w:val="20"/>
        </w:rPr>
        <w:t>n - 1));</w:t>
      </w:r>
    </w:p>
    <w:p w14:paraId="24EF4FE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}</w:t>
      </w:r>
    </w:p>
    <w:p w14:paraId="0BD8139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7B73C803" w14:textId="77777777" w:rsidR="003C546E" w:rsidRPr="003C546E" w:rsidRDefault="003C546E" w:rsidP="003C546E">
      <w:pPr>
        <w:rPr>
          <w:sz w:val="20"/>
          <w:szCs w:val="20"/>
        </w:rPr>
      </w:pPr>
    </w:p>
    <w:p w14:paraId="23CD249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12) What does the following return, when passed the argument 1564?</w:t>
      </w:r>
    </w:p>
    <w:p w14:paraId="10014DF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lastRenderedPageBreak/>
        <w:t xml:space="preserve">    int </w:t>
      </w:r>
      <w:proofErr w:type="gramStart"/>
      <w:r w:rsidRPr="003C546E">
        <w:rPr>
          <w:sz w:val="20"/>
          <w:szCs w:val="20"/>
        </w:rPr>
        <w:t>recur(</w:t>
      </w:r>
      <w:proofErr w:type="gramEnd"/>
      <w:r w:rsidRPr="003C546E">
        <w:rPr>
          <w:sz w:val="20"/>
          <w:szCs w:val="20"/>
        </w:rPr>
        <w:t>int n)</w:t>
      </w:r>
    </w:p>
    <w:p w14:paraId="1D18841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{</w:t>
      </w:r>
    </w:p>
    <w:p w14:paraId="508F9F1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if (n &lt; 0) return </w:t>
      </w:r>
      <w:proofErr w:type="gramStart"/>
      <w:r w:rsidRPr="003C546E">
        <w:rPr>
          <w:sz w:val="20"/>
          <w:szCs w:val="20"/>
        </w:rPr>
        <w:t>-1;</w:t>
      </w:r>
      <w:proofErr w:type="gramEnd"/>
    </w:p>
    <w:p w14:paraId="30D765E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else</w:t>
      </w:r>
    </w:p>
    <w:p w14:paraId="526C8D3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if (n &lt; 10) return </w:t>
      </w:r>
      <w:proofErr w:type="gramStart"/>
      <w:r w:rsidRPr="003C546E">
        <w:rPr>
          <w:sz w:val="20"/>
          <w:szCs w:val="20"/>
        </w:rPr>
        <w:t>n;</w:t>
      </w:r>
      <w:proofErr w:type="gramEnd"/>
    </w:p>
    <w:p w14:paraId="2971F8A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else</w:t>
      </w:r>
    </w:p>
    <w:p w14:paraId="145C122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      return ((n % 10) + </w:t>
      </w:r>
      <w:proofErr w:type="gramStart"/>
      <w:r w:rsidRPr="003C546E">
        <w:rPr>
          <w:sz w:val="20"/>
          <w:szCs w:val="20"/>
        </w:rPr>
        <w:t>recur(</w:t>
      </w:r>
      <w:proofErr w:type="gramEnd"/>
      <w:r w:rsidRPr="003C546E">
        <w:rPr>
          <w:sz w:val="20"/>
          <w:szCs w:val="20"/>
        </w:rPr>
        <w:t>n / 10));</w:t>
      </w:r>
    </w:p>
    <w:p w14:paraId="2B32327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}</w:t>
      </w:r>
    </w:p>
    <w:p w14:paraId="3FC6210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16</w:t>
      </w:r>
    </w:p>
    <w:p w14:paraId="2EEE96D6" w14:textId="77777777" w:rsidR="003C546E" w:rsidRPr="003C546E" w:rsidRDefault="003C546E" w:rsidP="003C546E">
      <w:pPr>
        <w:rPr>
          <w:sz w:val="20"/>
          <w:szCs w:val="20"/>
        </w:rPr>
      </w:pPr>
    </w:p>
    <w:p w14:paraId="121D628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13) True or False? Recursive methods must always contain a path that does not contain a recursive call.</w:t>
      </w:r>
    </w:p>
    <w:p w14:paraId="0C5A16F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772F9223" w14:textId="77777777" w:rsidR="003C546E" w:rsidRPr="003C546E" w:rsidRDefault="003C546E" w:rsidP="003C546E">
      <w:pPr>
        <w:rPr>
          <w:sz w:val="20"/>
          <w:szCs w:val="20"/>
        </w:rPr>
      </w:pPr>
    </w:p>
    <w:p w14:paraId="77064072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14) True or False? Recursive methods are always shorter and clearer than the equivalent </w:t>
      </w:r>
      <w:proofErr w:type="spellStart"/>
      <w:r w:rsidRPr="003C546E">
        <w:rPr>
          <w:b/>
          <w:bCs/>
          <w:sz w:val="20"/>
          <w:szCs w:val="20"/>
        </w:rPr>
        <w:t>nonrecursive</w:t>
      </w:r>
      <w:proofErr w:type="spellEnd"/>
    </w:p>
    <w:p w14:paraId="45E35FC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methods.</w:t>
      </w:r>
    </w:p>
    <w:p w14:paraId="3EDF4E8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7E0C9B6F" w14:textId="77777777" w:rsidR="003C546E" w:rsidRPr="003C546E" w:rsidRDefault="003C546E" w:rsidP="003C546E">
      <w:pPr>
        <w:rPr>
          <w:sz w:val="20"/>
          <w:szCs w:val="20"/>
        </w:rPr>
      </w:pPr>
    </w:p>
    <w:p w14:paraId="2D736993" w14:textId="7777777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t>04 - Review</w:t>
      </w:r>
    </w:p>
    <w:p w14:paraId="3FA60558" w14:textId="77777777" w:rsidR="003C546E" w:rsidRPr="003C546E" w:rsidRDefault="003C546E" w:rsidP="003C546E">
      <w:pPr>
        <w:rPr>
          <w:sz w:val="20"/>
          <w:szCs w:val="20"/>
        </w:rPr>
      </w:pPr>
    </w:p>
    <w:p w14:paraId="5F27CBBF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01) Suppose you start with an empty queue and perform the following operations: enqueue 1, dequeue,</w:t>
      </w:r>
    </w:p>
    <w:p w14:paraId="14C042DE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enqueue 2, dequeue, enqueue 3, enqueue 4, dequeue, dequeue, enqueue 5. What </w:t>
      </w:r>
      <w:proofErr w:type="gramStart"/>
      <w:r w:rsidRPr="003C546E">
        <w:rPr>
          <w:b/>
          <w:bCs/>
          <w:sz w:val="20"/>
          <w:szCs w:val="20"/>
        </w:rPr>
        <w:t>are</w:t>
      </w:r>
      <w:proofErr w:type="gramEnd"/>
      <w:r w:rsidRPr="003C546E">
        <w:rPr>
          <w:b/>
          <w:bCs/>
          <w:sz w:val="20"/>
          <w:szCs w:val="20"/>
        </w:rPr>
        <w:t xml:space="preserve"> the resultant</w:t>
      </w:r>
    </w:p>
    <w:p w14:paraId="2ED2086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contents of the queue, from front to back?</w:t>
      </w:r>
    </w:p>
    <w:p w14:paraId="4A9840E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None of these is correct, it is 5</w:t>
      </w:r>
    </w:p>
    <w:p w14:paraId="4DFE2186" w14:textId="77777777" w:rsidR="003C546E" w:rsidRPr="003C546E" w:rsidRDefault="003C546E" w:rsidP="003C546E">
      <w:pPr>
        <w:rPr>
          <w:sz w:val="20"/>
          <w:szCs w:val="20"/>
        </w:rPr>
      </w:pPr>
    </w:p>
    <w:p w14:paraId="29590273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02) Recall that within the </w:t>
      </w:r>
      <w:proofErr w:type="spellStart"/>
      <w:r w:rsidRPr="003C546E">
        <w:rPr>
          <w:b/>
          <w:bCs/>
          <w:sz w:val="20"/>
          <w:szCs w:val="20"/>
        </w:rPr>
        <w:t>LinkedQueue</w:t>
      </w:r>
      <w:proofErr w:type="spellEnd"/>
      <w:r w:rsidRPr="003C546E">
        <w:rPr>
          <w:b/>
          <w:bCs/>
          <w:sz w:val="20"/>
          <w:szCs w:val="20"/>
        </w:rPr>
        <w:t xml:space="preserve"> the front and rear variables are of type </w:t>
      </w:r>
      <w:proofErr w:type="spellStart"/>
      <w:r w:rsidRPr="003C546E">
        <w:rPr>
          <w:b/>
          <w:bCs/>
          <w:sz w:val="20"/>
          <w:szCs w:val="20"/>
        </w:rPr>
        <w:t>LLNode</w:t>
      </w:r>
      <w:proofErr w:type="spellEnd"/>
      <w:r w:rsidRPr="003C546E">
        <w:rPr>
          <w:b/>
          <w:bCs/>
          <w:sz w:val="20"/>
          <w:szCs w:val="20"/>
        </w:rPr>
        <w:t xml:space="preserve"> holding</w:t>
      </w:r>
    </w:p>
    <w:p w14:paraId="56BFB76A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references to the front and rear nodes of the underlying linked list, and the </w:t>
      </w:r>
      <w:proofErr w:type="spellStart"/>
      <w:r w:rsidRPr="003C546E">
        <w:rPr>
          <w:b/>
          <w:bCs/>
          <w:sz w:val="20"/>
          <w:szCs w:val="20"/>
        </w:rPr>
        <w:t>numElements</w:t>
      </w:r>
      <w:proofErr w:type="spellEnd"/>
      <w:r w:rsidRPr="003C546E">
        <w:rPr>
          <w:b/>
          <w:bCs/>
          <w:sz w:val="20"/>
          <w:szCs w:val="20"/>
        </w:rPr>
        <w:t xml:space="preserve"> variable is an</w:t>
      </w:r>
    </w:p>
    <w:p w14:paraId="13EC3BD8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int and holds the current size of the queue. Which of the following code sequences could be used to</w:t>
      </w:r>
    </w:p>
    <w:p w14:paraId="68C09B3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correctly implement the </w:t>
      </w:r>
      <w:proofErr w:type="spellStart"/>
      <w:r w:rsidRPr="003C546E">
        <w:rPr>
          <w:b/>
          <w:bCs/>
          <w:sz w:val="20"/>
          <w:szCs w:val="20"/>
        </w:rPr>
        <w:t>isEmpty</w:t>
      </w:r>
      <w:proofErr w:type="spellEnd"/>
      <w:r w:rsidRPr="003C546E">
        <w:rPr>
          <w:b/>
          <w:bCs/>
          <w:sz w:val="20"/>
          <w:szCs w:val="20"/>
        </w:rPr>
        <w:t xml:space="preserve"> operation?</w:t>
      </w:r>
    </w:p>
    <w:p w14:paraId="40108831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lastRenderedPageBreak/>
        <w:t xml:space="preserve">    </w:t>
      </w:r>
      <w:r w:rsidRPr="003C546E">
        <w:rPr>
          <w:i/>
          <w:iCs/>
          <w:sz w:val="20"/>
          <w:szCs w:val="20"/>
        </w:rPr>
        <w:t>return (rear == null</w:t>
      </w:r>
      <w:proofErr w:type="gramStart"/>
      <w:r w:rsidRPr="003C546E">
        <w:rPr>
          <w:i/>
          <w:iCs/>
          <w:sz w:val="20"/>
          <w:szCs w:val="20"/>
        </w:rPr>
        <w:t>);</w:t>
      </w:r>
      <w:proofErr w:type="gramEnd"/>
    </w:p>
    <w:p w14:paraId="5545A481" w14:textId="77777777" w:rsidR="003C546E" w:rsidRPr="003C546E" w:rsidRDefault="003C546E" w:rsidP="003C546E">
      <w:pPr>
        <w:rPr>
          <w:i/>
          <w:iCs/>
          <w:sz w:val="20"/>
          <w:szCs w:val="20"/>
        </w:rPr>
      </w:pPr>
    </w:p>
    <w:p w14:paraId="6BC4C77F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return (front == null</w:t>
      </w:r>
      <w:proofErr w:type="gramStart"/>
      <w:r w:rsidRPr="003C546E">
        <w:rPr>
          <w:i/>
          <w:iCs/>
          <w:sz w:val="20"/>
          <w:szCs w:val="20"/>
        </w:rPr>
        <w:t>);</w:t>
      </w:r>
      <w:proofErr w:type="gramEnd"/>
    </w:p>
    <w:p w14:paraId="77263CC8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</w:t>
      </w:r>
    </w:p>
    <w:p w14:paraId="10F6C95C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return (</w:t>
      </w:r>
      <w:proofErr w:type="spellStart"/>
      <w:r w:rsidRPr="003C546E">
        <w:rPr>
          <w:i/>
          <w:iCs/>
          <w:sz w:val="20"/>
          <w:szCs w:val="20"/>
        </w:rPr>
        <w:t>numElements</w:t>
      </w:r>
      <w:proofErr w:type="spellEnd"/>
      <w:r w:rsidRPr="003C546E">
        <w:rPr>
          <w:i/>
          <w:iCs/>
          <w:sz w:val="20"/>
          <w:szCs w:val="20"/>
        </w:rPr>
        <w:t xml:space="preserve"> == 0</w:t>
      </w:r>
      <w:proofErr w:type="gramStart"/>
      <w:r w:rsidRPr="003C546E">
        <w:rPr>
          <w:i/>
          <w:iCs/>
          <w:sz w:val="20"/>
          <w:szCs w:val="20"/>
        </w:rPr>
        <w:t>);</w:t>
      </w:r>
      <w:proofErr w:type="gramEnd"/>
    </w:p>
    <w:p w14:paraId="669775E8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</w:t>
      </w:r>
    </w:p>
    <w:p w14:paraId="5B933AE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All of these are correct.</w:t>
      </w:r>
    </w:p>
    <w:p w14:paraId="3A4829F4" w14:textId="77777777" w:rsidR="003C546E" w:rsidRPr="003C546E" w:rsidRDefault="003C546E" w:rsidP="003C546E">
      <w:pPr>
        <w:rPr>
          <w:sz w:val="20"/>
          <w:szCs w:val="20"/>
        </w:rPr>
      </w:pPr>
    </w:p>
    <w:p w14:paraId="7D7E54A5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03) Suppose you start with an empty queue and perform the following operations: enqueue 1, enqueue 2,</w:t>
      </w:r>
    </w:p>
    <w:p w14:paraId="72824A6E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dequeue, enqueue 3, enqueue 4, dequeue, enqueue 5. What are the resultant contents of the queue,</w:t>
      </w:r>
    </w:p>
    <w:p w14:paraId="0B6E4DF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from front to back?</w:t>
      </w:r>
    </w:p>
    <w:p w14:paraId="21B25EF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3,4,5</w:t>
      </w:r>
    </w:p>
    <w:p w14:paraId="52F10556" w14:textId="77777777" w:rsidR="003C546E" w:rsidRPr="003C546E" w:rsidRDefault="003C546E" w:rsidP="003C546E">
      <w:pPr>
        <w:rPr>
          <w:sz w:val="20"/>
          <w:szCs w:val="20"/>
        </w:rPr>
      </w:pPr>
    </w:p>
    <w:p w14:paraId="0366A08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04) The following sequence of operations essentially leaves a queue unchanged.</w:t>
      </w:r>
      <w:r w:rsidRPr="003C546E">
        <w:rPr>
          <w:sz w:val="20"/>
          <w:szCs w:val="20"/>
        </w:rPr>
        <w:t xml:space="preserve">   </w:t>
      </w:r>
    </w:p>
    <w:p w14:paraId="1328AD7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enqueue followed by dequeue</w:t>
      </w:r>
    </w:p>
    <w:p w14:paraId="1A945D78" w14:textId="77777777" w:rsidR="003C546E" w:rsidRPr="003C546E" w:rsidRDefault="003C546E" w:rsidP="003C546E">
      <w:pPr>
        <w:rPr>
          <w:sz w:val="20"/>
          <w:szCs w:val="20"/>
        </w:rPr>
      </w:pPr>
    </w:p>
    <w:p w14:paraId="48D27BE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05) How did the text decide to handle the possibility of queue underflow?</w:t>
      </w:r>
    </w:p>
    <w:p w14:paraId="4DE7B59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 xml:space="preserve">Throw a </w:t>
      </w:r>
      <w:proofErr w:type="spellStart"/>
      <w:r w:rsidRPr="003C546E">
        <w:rPr>
          <w:i/>
          <w:iCs/>
          <w:sz w:val="20"/>
          <w:szCs w:val="20"/>
        </w:rPr>
        <w:t>QueueUnderflowException</w:t>
      </w:r>
      <w:proofErr w:type="spellEnd"/>
      <w:r w:rsidRPr="003C546E">
        <w:rPr>
          <w:i/>
          <w:iCs/>
          <w:sz w:val="20"/>
          <w:szCs w:val="20"/>
        </w:rPr>
        <w:t xml:space="preserve"> if it </w:t>
      </w:r>
      <w:proofErr w:type="gramStart"/>
      <w:r w:rsidRPr="003C546E">
        <w:rPr>
          <w:i/>
          <w:iCs/>
          <w:sz w:val="20"/>
          <w:szCs w:val="20"/>
        </w:rPr>
        <w:t>occurs, and</w:t>
      </w:r>
      <w:proofErr w:type="gramEnd"/>
      <w:r w:rsidRPr="003C546E">
        <w:rPr>
          <w:i/>
          <w:iCs/>
          <w:sz w:val="20"/>
          <w:szCs w:val="20"/>
        </w:rPr>
        <w:t xml:space="preserve"> provide an </w:t>
      </w:r>
      <w:proofErr w:type="spellStart"/>
      <w:r w:rsidRPr="003C546E">
        <w:rPr>
          <w:i/>
          <w:iCs/>
          <w:sz w:val="20"/>
          <w:szCs w:val="20"/>
        </w:rPr>
        <w:t>isEmpty</w:t>
      </w:r>
      <w:proofErr w:type="spellEnd"/>
      <w:r w:rsidRPr="003C546E">
        <w:rPr>
          <w:i/>
          <w:iCs/>
          <w:sz w:val="20"/>
          <w:szCs w:val="20"/>
        </w:rPr>
        <w:t xml:space="preserve"> operation so a client can prevent underflow.</w:t>
      </w:r>
    </w:p>
    <w:p w14:paraId="4D2F356E" w14:textId="77777777" w:rsidR="003C546E" w:rsidRPr="003C546E" w:rsidRDefault="003C546E" w:rsidP="003C546E">
      <w:pPr>
        <w:rPr>
          <w:sz w:val="20"/>
          <w:szCs w:val="20"/>
        </w:rPr>
      </w:pPr>
    </w:p>
    <w:p w14:paraId="27219E4B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06) True or False? We use a call to the join method to indicate that the main thread should wait until</w:t>
      </w:r>
    </w:p>
    <w:p w14:paraId="4FC27B3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another thread has completed executing before continuing.</w:t>
      </w:r>
    </w:p>
    <w:p w14:paraId="72FDA9E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086BA9E2" w14:textId="77777777" w:rsidR="003C546E" w:rsidRPr="003C546E" w:rsidRDefault="003C546E" w:rsidP="003C546E">
      <w:pPr>
        <w:rPr>
          <w:sz w:val="20"/>
          <w:szCs w:val="20"/>
        </w:rPr>
      </w:pPr>
    </w:p>
    <w:p w14:paraId="256107F6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07) True or False? The </w:t>
      </w:r>
      <w:proofErr w:type="spellStart"/>
      <w:r w:rsidRPr="003C546E">
        <w:rPr>
          <w:b/>
          <w:bCs/>
          <w:sz w:val="20"/>
          <w:szCs w:val="20"/>
        </w:rPr>
        <w:t>isEmpty</w:t>
      </w:r>
      <w:proofErr w:type="spellEnd"/>
      <w:r w:rsidRPr="003C546E">
        <w:rPr>
          <w:b/>
          <w:bCs/>
          <w:sz w:val="20"/>
          <w:szCs w:val="20"/>
        </w:rPr>
        <w:t xml:space="preserve"> operation as defined for the text's Queue ADT might throw the</w:t>
      </w:r>
    </w:p>
    <w:p w14:paraId="167B3F7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</w:t>
      </w:r>
      <w:proofErr w:type="spellStart"/>
      <w:r w:rsidRPr="003C546E">
        <w:rPr>
          <w:b/>
          <w:bCs/>
          <w:sz w:val="20"/>
          <w:szCs w:val="20"/>
        </w:rPr>
        <w:t>QueueUnderflowException</w:t>
      </w:r>
      <w:proofErr w:type="spellEnd"/>
      <w:r w:rsidRPr="003C546E">
        <w:rPr>
          <w:b/>
          <w:bCs/>
          <w:sz w:val="20"/>
          <w:szCs w:val="20"/>
        </w:rPr>
        <w:t>.</w:t>
      </w:r>
    </w:p>
    <w:p w14:paraId="113D61B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7ADA5B88" w14:textId="77777777" w:rsidR="003C546E" w:rsidRPr="003C546E" w:rsidRDefault="003C546E" w:rsidP="003C546E">
      <w:pPr>
        <w:rPr>
          <w:sz w:val="20"/>
          <w:szCs w:val="20"/>
        </w:rPr>
      </w:pPr>
    </w:p>
    <w:p w14:paraId="25F6572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08) True or False? A java interface can </w:t>
      </w:r>
      <w:proofErr w:type="gramStart"/>
      <w:r w:rsidRPr="003C546E">
        <w:rPr>
          <w:b/>
          <w:bCs/>
          <w:sz w:val="20"/>
          <w:szCs w:val="20"/>
        </w:rPr>
        <w:t>inherit</w:t>
      </w:r>
      <w:proofErr w:type="gramEnd"/>
      <w:r w:rsidRPr="003C546E">
        <w:rPr>
          <w:b/>
          <w:bCs/>
          <w:sz w:val="20"/>
          <w:szCs w:val="20"/>
        </w:rPr>
        <w:t xml:space="preserve"> from at most one other interface.</w:t>
      </w:r>
      <w:r w:rsidRPr="003C546E">
        <w:rPr>
          <w:sz w:val="20"/>
          <w:szCs w:val="20"/>
        </w:rPr>
        <w:t xml:space="preserve">   </w:t>
      </w:r>
    </w:p>
    <w:p w14:paraId="76798E6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lastRenderedPageBreak/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30586068" w14:textId="77777777" w:rsidR="003C546E" w:rsidRPr="003C546E" w:rsidRDefault="003C546E" w:rsidP="003C546E">
      <w:pPr>
        <w:rPr>
          <w:sz w:val="20"/>
          <w:szCs w:val="20"/>
        </w:rPr>
      </w:pPr>
    </w:p>
    <w:p w14:paraId="497733B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09) True or False? A "dequeue" allows an application to peek at the front of rear values of a queue.</w:t>
      </w:r>
    </w:p>
    <w:p w14:paraId="7D09088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5E999463" w14:textId="77777777" w:rsidR="003C546E" w:rsidRPr="003C546E" w:rsidRDefault="003C546E" w:rsidP="003C546E">
      <w:pPr>
        <w:rPr>
          <w:sz w:val="20"/>
          <w:szCs w:val="20"/>
        </w:rPr>
      </w:pPr>
    </w:p>
    <w:p w14:paraId="44DE765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10) True or False? A queue is a first in, first out structure.</w:t>
      </w:r>
    </w:p>
    <w:p w14:paraId="256F331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36089FE6" w14:textId="77777777" w:rsidR="003C546E" w:rsidRPr="003C546E" w:rsidRDefault="003C546E" w:rsidP="003C546E">
      <w:pPr>
        <w:rPr>
          <w:sz w:val="20"/>
          <w:szCs w:val="20"/>
        </w:rPr>
      </w:pPr>
    </w:p>
    <w:p w14:paraId="03EB1586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11) True or False? If N represents the number of elements in the queue, then the size method of the</w:t>
      </w:r>
    </w:p>
    <w:p w14:paraId="6CA5566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</w:t>
      </w:r>
      <w:proofErr w:type="spellStart"/>
      <w:r w:rsidRPr="003C546E">
        <w:rPr>
          <w:b/>
          <w:bCs/>
          <w:sz w:val="20"/>
          <w:szCs w:val="20"/>
        </w:rPr>
        <w:t>ArrayBoundedQueue</w:t>
      </w:r>
      <w:proofErr w:type="spellEnd"/>
      <w:r w:rsidRPr="003C546E">
        <w:rPr>
          <w:b/>
          <w:bCs/>
          <w:sz w:val="20"/>
          <w:szCs w:val="20"/>
        </w:rPr>
        <w:t xml:space="preserve"> class is O(N).</w:t>
      </w:r>
    </w:p>
    <w:p w14:paraId="1DF1558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4E6B3C9D" w14:textId="77777777" w:rsidR="003C546E" w:rsidRPr="003C546E" w:rsidRDefault="003C546E" w:rsidP="003C546E">
      <w:pPr>
        <w:rPr>
          <w:sz w:val="20"/>
          <w:szCs w:val="20"/>
        </w:rPr>
      </w:pPr>
    </w:p>
    <w:p w14:paraId="030136B2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13) True or False? If you enqueue 5 elements into an empty queue, and then perform the </w:t>
      </w:r>
      <w:proofErr w:type="spellStart"/>
      <w:r w:rsidRPr="003C546E">
        <w:rPr>
          <w:b/>
          <w:bCs/>
          <w:sz w:val="20"/>
          <w:szCs w:val="20"/>
        </w:rPr>
        <w:t>isEmpty</w:t>
      </w:r>
      <w:proofErr w:type="spellEnd"/>
      <w:r w:rsidRPr="003C546E">
        <w:rPr>
          <w:b/>
          <w:bCs/>
          <w:sz w:val="20"/>
          <w:szCs w:val="20"/>
        </w:rPr>
        <w:t xml:space="preserve"> operation 5</w:t>
      </w:r>
    </w:p>
    <w:p w14:paraId="609BEE1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times, the queue will be empty again.</w:t>
      </w:r>
      <w:r w:rsidRPr="003C546E">
        <w:rPr>
          <w:sz w:val="20"/>
          <w:szCs w:val="20"/>
        </w:rPr>
        <w:t xml:space="preserve">   </w:t>
      </w:r>
    </w:p>
    <w:p w14:paraId="590A586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7CEF3D8A" w14:textId="77777777" w:rsidR="003C546E" w:rsidRPr="003C546E" w:rsidRDefault="003C546E" w:rsidP="003C546E">
      <w:pPr>
        <w:rPr>
          <w:sz w:val="20"/>
          <w:szCs w:val="20"/>
        </w:rPr>
      </w:pPr>
    </w:p>
    <w:p w14:paraId="0118BF3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14) True or False? A standard linked list provides a good implementation of a "Deque".</w:t>
      </w:r>
    </w:p>
    <w:p w14:paraId="2D6C39A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2BEBCC7A" w14:textId="77777777" w:rsidR="003C546E" w:rsidRPr="003C546E" w:rsidRDefault="003C546E" w:rsidP="003C546E">
      <w:pPr>
        <w:rPr>
          <w:sz w:val="20"/>
          <w:szCs w:val="20"/>
        </w:rPr>
      </w:pPr>
    </w:p>
    <w:p w14:paraId="10103462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15) True or False? When implementing a queue with a linked list, the front of the queue is also the front</w:t>
      </w:r>
    </w:p>
    <w:p w14:paraId="58B65D7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of the linked list.</w:t>
      </w:r>
    </w:p>
    <w:p w14:paraId="672BA555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0F6F0DD3" w14:textId="77777777" w:rsidR="003C546E" w:rsidRDefault="003C546E" w:rsidP="003C546E">
      <w:pPr>
        <w:rPr>
          <w:i/>
          <w:iCs/>
          <w:sz w:val="20"/>
          <w:szCs w:val="20"/>
        </w:rPr>
      </w:pPr>
    </w:p>
    <w:p w14:paraId="65C42C3E" w14:textId="77777777" w:rsidR="006A291A" w:rsidRDefault="006A291A" w:rsidP="003C546E">
      <w:pPr>
        <w:rPr>
          <w:b/>
          <w:bCs/>
          <w:sz w:val="32"/>
          <w:szCs w:val="32"/>
        </w:rPr>
      </w:pPr>
    </w:p>
    <w:p w14:paraId="4FBD6AE1" w14:textId="77777777" w:rsidR="006A291A" w:rsidRDefault="006A291A" w:rsidP="003C546E">
      <w:pPr>
        <w:rPr>
          <w:b/>
          <w:bCs/>
          <w:sz w:val="32"/>
          <w:szCs w:val="32"/>
        </w:rPr>
      </w:pPr>
    </w:p>
    <w:p w14:paraId="7153BAFB" w14:textId="77777777" w:rsidR="006A291A" w:rsidRDefault="006A291A" w:rsidP="003C546E">
      <w:pPr>
        <w:rPr>
          <w:b/>
          <w:bCs/>
          <w:sz w:val="32"/>
          <w:szCs w:val="32"/>
        </w:rPr>
      </w:pPr>
    </w:p>
    <w:p w14:paraId="104081B3" w14:textId="77777777" w:rsidR="006A291A" w:rsidRDefault="006A291A" w:rsidP="003C546E">
      <w:pPr>
        <w:rPr>
          <w:b/>
          <w:bCs/>
          <w:sz w:val="32"/>
          <w:szCs w:val="32"/>
        </w:rPr>
      </w:pPr>
    </w:p>
    <w:p w14:paraId="1A09669A" w14:textId="34392B5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lastRenderedPageBreak/>
        <w:t>05 - Review</w:t>
      </w:r>
    </w:p>
    <w:p w14:paraId="75B1E4BE" w14:textId="77777777" w:rsidR="003C546E" w:rsidRPr="003C546E" w:rsidRDefault="003C546E" w:rsidP="003C546E">
      <w:pPr>
        <w:rPr>
          <w:sz w:val="20"/>
          <w:szCs w:val="20"/>
        </w:rPr>
      </w:pPr>
    </w:p>
    <w:p w14:paraId="44A1377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01) The equals method of the Object class returns true only if the two objects being compared:</w:t>
      </w:r>
    </w:p>
    <w:p w14:paraId="77D9716C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have identical attributes</w:t>
      </w:r>
    </w:p>
    <w:p w14:paraId="6BE127FB" w14:textId="77777777" w:rsidR="003C546E" w:rsidRPr="003C546E" w:rsidRDefault="003C546E" w:rsidP="003C546E">
      <w:pPr>
        <w:rPr>
          <w:i/>
          <w:iCs/>
          <w:sz w:val="20"/>
          <w:szCs w:val="20"/>
        </w:rPr>
      </w:pPr>
    </w:p>
    <w:p w14:paraId="37C7A9D1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are the same object</w:t>
      </w:r>
    </w:p>
    <w:p w14:paraId="01CA847B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</w:t>
      </w:r>
    </w:p>
    <w:p w14:paraId="51491615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are aliases of each other</w:t>
      </w:r>
    </w:p>
    <w:p w14:paraId="7BE114B2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</w:t>
      </w:r>
    </w:p>
    <w:p w14:paraId="04E3E52E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are == to each other</w:t>
      </w:r>
    </w:p>
    <w:p w14:paraId="35DBDA92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</w:t>
      </w:r>
    </w:p>
    <w:p w14:paraId="4E5CEA1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</w:t>
      </w:r>
      <w:r w:rsidRPr="003C546E">
        <w:rPr>
          <w:b/>
          <w:bCs/>
          <w:i/>
          <w:iCs/>
          <w:sz w:val="20"/>
          <w:szCs w:val="20"/>
        </w:rPr>
        <w:t>** All of these can be correct **</w:t>
      </w:r>
    </w:p>
    <w:p w14:paraId="5D8DEA32" w14:textId="77777777" w:rsidR="003C546E" w:rsidRPr="003C546E" w:rsidRDefault="003C546E" w:rsidP="003C546E">
      <w:pPr>
        <w:rPr>
          <w:sz w:val="20"/>
          <w:szCs w:val="20"/>
        </w:rPr>
      </w:pPr>
    </w:p>
    <w:p w14:paraId="285E589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02) True or False? Even though our collections will be generic, our </w:t>
      </w:r>
      <w:proofErr w:type="spellStart"/>
      <w:r w:rsidRPr="003C546E">
        <w:rPr>
          <w:b/>
          <w:bCs/>
          <w:sz w:val="20"/>
          <w:szCs w:val="20"/>
        </w:rPr>
        <w:t>CollectionInterface</w:t>
      </w:r>
      <w:proofErr w:type="spellEnd"/>
      <w:r w:rsidRPr="003C546E">
        <w:rPr>
          <w:b/>
          <w:bCs/>
          <w:sz w:val="20"/>
          <w:szCs w:val="20"/>
        </w:rPr>
        <w:t xml:space="preserve"> is not generic.</w:t>
      </w:r>
    </w:p>
    <w:p w14:paraId="46790C7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2CE118BD" w14:textId="77777777" w:rsidR="003C546E" w:rsidRPr="003C546E" w:rsidRDefault="003C546E" w:rsidP="003C546E">
      <w:pPr>
        <w:rPr>
          <w:sz w:val="20"/>
          <w:szCs w:val="20"/>
        </w:rPr>
      </w:pPr>
    </w:p>
    <w:p w14:paraId="527ED1C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03) True or False? The add method of our Collection ADT might throw the </w:t>
      </w:r>
      <w:proofErr w:type="spellStart"/>
      <w:r w:rsidRPr="003C546E">
        <w:rPr>
          <w:b/>
          <w:bCs/>
          <w:sz w:val="20"/>
          <w:szCs w:val="20"/>
        </w:rPr>
        <w:t>CollectionOverflowException</w:t>
      </w:r>
      <w:proofErr w:type="spellEnd"/>
      <w:r w:rsidRPr="003C546E">
        <w:rPr>
          <w:b/>
          <w:bCs/>
          <w:sz w:val="20"/>
          <w:szCs w:val="20"/>
        </w:rPr>
        <w:t>.</w:t>
      </w:r>
    </w:p>
    <w:p w14:paraId="6642348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14E50CB6" w14:textId="77777777" w:rsidR="003C546E" w:rsidRPr="003C546E" w:rsidRDefault="003C546E" w:rsidP="003C546E">
      <w:pPr>
        <w:rPr>
          <w:sz w:val="20"/>
          <w:szCs w:val="20"/>
        </w:rPr>
      </w:pPr>
    </w:p>
    <w:p w14:paraId="32255F6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04) True or False? If N represents the number of elements in the collection, then the contains method of the </w:t>
      </w:r>
      <w:proofErr w:type="spellStart"/>
      <w:r w:rsidRPr="003C546E">
        <w:rPr>
          <w:b/>
          <w:bCs/>
          <w:sz w:val="20"/>
          <w:szCs w:val="20"/>
        </w:rPr>
        <w:t>ArrayCollection</w:t>
      </w:r>
      <w:proofErr w:type="spellEnd"/>
      <w:r w:rsidRPr="003C546E">
        <w:rPr>
          <w:b/>
          <w:bCs/>
          <w:sz w:val="20"/>
          <w:szCs w:val="20"/>
        </w:rPr>
        <w:t xml:space="preserve"> class is </w:t>
      </w:r>
      <w:proofErr w:type="gramStart"/>
      <w:r w:rsidRPr="003C546E">
        <w:rPr>
          <w:b/>
          <w:bCs/>
          <w:sz w:val="20"/>
          <w:szCs w:val="20"/>
        </w:rPr>
        <w:t>O(</w:t>
      </w:r>
      <w:proofErr w:type="gramEnd"/>
      <w:r w:rsidRPr="003C546E">
        <w:rPr>
          <w:b/>
          <w:bCs/>
          <w:sz w:val="20"/>
          <w:szCs w:val="20"/>
        </w:rPr>
        <w:t>1).</w:t>
      </w:r>
    </w:p>
    <w:p w14:paraId="5ECA08F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07C628E6" w14:textId="77777777" w:rsidR="003C546E" w:rsidRPr="003C546E" w:rsidRDefault="003C546E" w:rsidP="003C546E">
      <w:pPr>
        <w:rPr>
          <w:sz w:val="20"/>
          <w:szCs w:val="20"/>
        </w:rPr>
      </w:pPr>
    </w:p>
    <w:p w14:paraId="581BB22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05) True or False? If N represents the number of elements in the collection, then the contains method of the </w:t>
      </w:r>
      <w:proofErr w:type="spellStart"/>
      <w:r w:rsidRPr="003C546E">
        <w:rPr>
          <w:b/>
          <w:bCs/>
          <w:sz w:val="20"/>
          <w:szCs w:val="20"/>
        </w:rPr>
        <w:t>ArrayCollection</w:t>
      </w:r>
      <w:proofErr w:type="spellEnd"/>
      <w:r w:rsidRPr="003C546E">
        <w:rPr>
          <w:b/>
          <w:bCs/>
          <w:sz w:val="20"/>
          <w:szCs w:val="20"/>
        </w:rPr>
        <w:t xml:space="preserve"> class is O(N).</w:t>
      </w:r>
    </w:p>
    <w:p w14:paraId="398D8D21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099DC871" w14:textId="77777777" w:rsidR="003C546E" w:rsidRDefault="003C546E" w:rsidP="003C546E">
      <w:pPr>
        <w:rPr>
          <w:i/>
          <w:iCs/>
          <w:sz w:val="20"/>
          <w:szCs w:val="20"/>
        </w:rPr>
      </w:pPr>
    </w:p>
    <w:p w14:paraId="4BEA13D5" w14:textId="7777777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t>07 - Review</w:t>
      </w:r>
    </w:p>
    <w:p w14:paraId="6E07A493" w14:textId="77777777" w:rsidR="003C546E" w:rsidRPr="003C546E" w:rsidRDefault="003C546E" w:rsidP="003C546E">
      <w:pPr>
        <w:rPr>
          <w:sz w:val="20"/>
          <w:szCs w:val="20"/>
        </w:rPr>
      </w:pPr>
    </w:p>
    <w:p w14:paraId="36417F3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lastRenderedPageBreak/>
        <w:t>01) True or False? A depth-first traversal of a tree is also known as a level-order traversal.</w:t>
      </w:r>
    </w:p>
    <w:p w14:paraId="09B9EC0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3C9F640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49CCA0C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02) True or False? When a binary search tree is balanced, it provides O(log2N) search, addition, and removal.</w:t>
      </w:r>
    </w:p>
    <w:p w14:paraId="4A40DC6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3553C9F6" w14:textId="77777777" w:rsidR="003C546E" w:rsidRPr="003C546E" w:rsidRDefault="003C546E" w:rsidP="003C546E">
      <w:pPr>
        <w:rPr>
          <w:sz w:val="20"/>
          <w:szCs w:val="20"/>
        </w:rPr>
      </w:pPr>
    </w:p>
    <w:p w14:paraId="6A77AFD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03) True or False? The number of nodes in a non-empty tree is equal to the number of nodes in its left subtree plus the number of nodes in its right subtree plus 1.</w:t>
      </w:r>
    </w:p>
    <w:p w14:paraId="0CA1C44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34F33387" w14:textId="77777777" w:rsidR="003C546E" w:rsidRPr="003C546E" w:rsidRDefault="003C546E" w:rsidP="003C546E">
      <w:pPr>
        <w:rPr>
          <w:sz w:val="20"/>
          <w:szCs w:val="20"/>
        </w:rPr>
      </w:pPr>
    </w:p>
    <w:p w14:paraId="710C9F2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04) True or False? When a binary search tree is balanced, it provides O(N2) search, addition, and removal</w:t>
      </w:r>
    </w:p>
    <w:p w14:paraId="0C43791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1388FEA9" w14:textId="77777777" w:rsidR="003C546E" w:rsidRPr="003C546E" w:rsidRDefault="003C546E" w:rsidP="003C546E">
      <w:pPr>
        <w:rPr>
          <w:sz w:val="20"/>
          <w:szCs w:val="20"/>
        </w:rPr>
      </w:pPr>
    </w:p>
    <w:p w14:paraId="099E5FAE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05) Recall that within our </w:t>
      </w:r>
      <w:proofErr w:type="spellStart"/>
      <w:r w:rsidRPr="003C546E">
        <w:rPr>
          <w:b/>
          <w:bCs/>
          <w:sz w:val="20"/>
          <w:szCs w:val="20"/>
        </w:rPr>
        <w:t>BinarySearchTree</w:t>
      </w:r>
      <w:proofErr w:type="spellEnd"/>
      <w:r w:rsidRPr="003C546E">
        <w:rPr>
          <w:b/>
          <w:bCs/>
          <w:sz w:val="20"/>
          <w:szCs w:val="20"/>
        </w:rPr>
        <w:t xml:space="preserve"> class the root variable is of type </w:t>
      </w:r>
      <w:proofErr w:type="spellStart"/>
      <w:r w:rsidRPr="003C546E">
        <w:rPr>
          <w:b/>
          <w:bCs/>
          <w:sz w:val="20"/>
          <w:szCs w:val="20"/>
        </w:rPr>
        <w:t>BSTNode</w:t>
      </w:r>
      <w:proofErr w:type="spellEnd"/>
      <w:r w:rsidRPr="003C546E">
        <w:rPr>
          <w:b/>
          <w:bCs/>
          <w:sz w:val="20"/>
          <w:szCs w:val="20"/>
        </w:rPr>
        <w:t>&lt;T&gt;. Which of</w:t>
      </w:r>
    </w:p>
    <w:p w14:paraId="1BC9583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the following code sequences could be used as the body of the </w:t>
      </w:r>
      <w:proofErr w:type="spellStart"/>
      <w:r w:rsidRPr="003C546E">
        <w:rPr>
          <w:b/>
          <w:bCs/>
          <w:sz w:val="20"/>
          <w:szCs w:val="20"/>
        </w:rPr>
        <w:t>isEmpty</w:t>
      </w:r>
      <w:proofErr w:type="spellEnd"/>
      <w:r w:rsidRPr="003C546E">
        <w:rPr>
          <w:b/>
          <w:bCs/>
          <w:sz w:val="20"/>
          <w:szCs w:val="20"/>
        </w:rPr>
        <w:t xml:space="preserve"> method?</w:t>
      </w:r>
    </w:p>
    <w:p w14:paraId="164A5D8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return root == null</w:t>
      </w:r>
    </w:p>
    <w:p w14:paraId="3DF296DA" w14:textId="77777777" w:rsidR="003C546E" w:rsidRPr="003C546E" w:rsidRDefault="003C546E" w:rsidP="003C546E">
      <w:pPr>
        <w:rPr>
          <w:sz w:val="20"/>
          <w:szCs w:val="20"/>
        </w:rPr>
      </w:pPr>
    </w:p>
    <w:p w14:paraId="1E91F360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06) For our binary search trees, the public method, size, calls the private recursive method, </w:t>
      </w:r>
      <w:proofErr w:type="spellStart"/>
      <w:r w:rsidRPr="003C546E">
        <w:rPr>
          <w:b/>
          <w:bCs/>
          <w:sz w:val="20"/>
          <w:szCs w:val="20"/>
        </w:rPr>
        <w:t>recSize</w:t>
      </w:r>
      <w:proofErr w:type="spellEnd"/>
      <w:r w:rsidRPr="003C546E">
        <w:rPr>
          <w:b/>
          <w:bCs/>
          <w:sz w:val="20"/>
          <w:szCs w:val="20"/>
        </w:rPr>
        <w:t>,</w:t>
      </w:r>
    </w:p>
    <w:p w14:paraId="60327CF8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and passes it a reference to the root of the tree, returning to the caller whatever is returned to it by</w:t>
      </w:r>
    </w:p>
    <w:p w14:paraId="0BF120C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</w:t>
      </w:r>
      <w:proofErr w:type="spellStart"/>
      <w:r w:rsidRPr="003C546E">
        <w:rPr>
          <w:b/>
          <w:bCs/>
          <w:sz w:val="20"/>
          <w:szCs w:val="20"/>
        </w:rPr>
        <w:t>recSize</w:t>
      </w:r>
      <w:proofErr w:type="spellEnd"/>
      <w:r w:rsidRPr="003C546E">
        <w:rPr>
          <w:b/>
          <w:bCs/>
          <w:sz w:val="20"/>
          <w:szCs w:val="20"/>
        </w:rPr>
        <w:t xml:space="preserve">. Critique the following implementation of </w:t>
      </w:r>
      <w:proofErr w:type="spellStart"/>
      <w:r w:rsidRPr="003C546E">
        <w:rPr>
          <w:b/>
          <w:bCs/>
          <w:sz w:val="20"/>
          <w:szCs w:val="20"/>
        </w:rPr>
        <w:t>recSize</w:t>
      </w:r>
      <w:proofErr w:type="spellEnd"/>
      <w:r w:rsidRPr="003C546E">
        <w:rPr>
          <w:b/>
          <w:bCs/>
          <w:sz w:val="20"/>
          <w:szCs w:val="20"/>
        </w:rPr>
        <w:t>, assuming its parameter variable is node:</w:t>
      </w:r>
    </w:p>
    <w:p w14:paraId="3C83D86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if (node == null)</w:t>
      </w:r>
    </w:p>
    <w:p w14:paraId="291193E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return </w:t>
      </w:r>
      <w:proofErr w:type="gramStart"/>
      <w:r w:rsidRPr="003C546E">
        <w:rPr>
          <w:sz w:val="20"/>
          <w:szCs w:val="20"/>
        </w:rPr>
        <w:t>0;</w:t>
      </w:r>
      <w:proofErr w:type="gramEnd"/>
    </w:p>
    <w:p w14:paraId="2264C0E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else</w:t>
      </w:r>
    </w:p>
    <w:p w14:paraId="0E48C3D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    return 1 + </w:t>
      </w:r>
      <w:proofErr w:type="spellStart"/>
      <w:r w:rsidRPr="003C546E">
        <w:rPr>
          <w:sz w:val="20"/>
          <w:szCs w:val="20"/>
        </w:rPr>
        <w:t>recSize</w:t>
      </w:r>
      <w:proofErr w:type="spellEnd"/>
      <w:r w:rsidRPr="003C546E">
        <w:rPr>
          <w:sz w:val="20"/>
          <w:szCs w:val="20"/>
        </w:rPr>
        <w:t>(</w:t>
      </w:r>
      <w:proofErr w:type="spellStart"/>
      <w:proofErr w:type="gramStart"/>
      <w:r w:rsidRPr="003C546E">
        <w:rPr>
          <w:sz w:val="20"/>
          <w:szCs w:val="20"/>
        </w:rPr>
        <w:t>node.getLeft</w:t>
      </w:r>
      <w:proofErr w:type="spellEnd"/>
      <w:proofErr w:type="gramEnd"/>
      <w:r w:rsidRPr="003C546E">
        <w:rPr>
          <w:sz w:val="20"/>
          <w:szCs w:val="20"/>
        </w:rPr>
        <w:t xml:space="preserve">()) + </w:t>
      </w:r>
      <w:proofErr w:type="spellStart"/>
      <w:r w:rsidRPr="003C546E">
        <w:rPr>
          <w:sz w:val="20"/>
          <w:szCs w:val="20"/>
        </w:rPr>
        <w:t>recSize</w:t>
      </w:r>
      <w:proofErr w:type="spellEnd"/>
      <w:r w:rsidRPr="003C546E">
        <w:rPr>
          <w:sz w:val="20"/>
          <w:szCs w:val="20"/>
        </w:rPr>
        <w:t>(</w:t>
      </w:r>
      <w:proofErr w:type="spellStart"/>
      <w:r w:rsidRPr="003C546E">
        <w:rPr>
          <w:sz w:val="20"/>
          <w:szCs w:val="20"/>
        </w:rPr>
        <w:t>node.getRight</w:t>
      </w:r>
      <w:proofErr w:type="spellEnd"/>
      <w:r w:rsidRPr="003C546E">
        <w:rPr>
          <w:sz w:val="20"/>
          <w:szCs w:val="20"/>
        </w:rPr>
        <w:t>());</w:t>
      </w:r>
    </w:p>
    <w:p w14:paraId="188E073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the code works correctly</w:t>
      </w:r>
    </w:p>
    <w:p w14:paraId="1BB7A957" w14:textId="77777777" w:rsidR="003C546E" w:rsidRPr="003C546E" w:rsidRDefault="003C546E" w:rsidP="003C546E">
      <w:pPr>
        <w:rPr>
          <w:sz w:val="20"/>
          <w:szCs w:val="20"/>
        </w:rPr>
      </w:pPr>
    </w:p>
    <w:p w14:paraId="6FE838B5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07) Show the post-order traversal of the tree that results from starting with an empty tree and adding 10,</w:t>
      </w:r>
    </w:p>
    <w:p w14:paraId="3AD46A3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20, 25, 5, 15, 17, 16, 14 and then removing 20.</w:t>
      </w:r>
    </w:p>
    <w:p w14:paraId="01FCBB5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lastRenderedPageBreak/>
        <w:t xml:space="preserve">    </w:t>
      </w:r>
      <w:r w:rsidRPr="003C546E">
        <w:rPr>
          <w:i/>
          <w:iCs/>
          <w:sz w:val="20"/>
          <w:szCs w:val="20"/>
        </w:rPr>
        <w:t>5, 14, 16, 17, 15, 25, 10</w:t>
      </w:r>
    </w:p>
    <w:p w14:paraId="57ABEB3F" w14:textId="77777777" w:rsidR="003C546E" w:rsidRPr="003C546E" w:rsidRDefault="003C546E" w:rsidP="003C546E">
      <w:pPr>
        <w:rPr>
          <w:sz w:val="20"/>
          <w:szCs w:val="20"/>
        </w:rPr>
      </w:pPr>
    </w:p>
    <w:p w14:paraId="796CA64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08) In the above tree, the descendants of node A are:</w:t>
      </w:r>
    </w:p>
    <w:p w14:paraId="5833F33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M, D, B, H, G, T</w:t>
      </w:r>
    </w:p>
    <w:p w14:paraId="5C05935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5CF14F3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09) Suppose </w:t>
      </w:r>
      <w:proofErr w:type="spellStart"/>
      <w:r w:rsidRPr="003C546E">
        <w:rPr>
          <w:b/>
          <w:bCs/>
          <w:sz w:val="20"/>
          <w:szCs w:val="20"/>
        </w:rPr>
        <w:t>xOrder</w:t>
      </w:r>
      <w:proofErr w:type="spellEnd"/>
      <w:r w:rsidRPr="003C546E">
        <w:rPr>
          <w:b/>
          <w:bCs/>
          <w:sz w:val="20"/>
          <w:szCs w:val="20"/>
        </w:rPr>
        <w:t xml:space="preserve"> is one of our binary search tree traversal methods that is passed a tree node </w:t>
      </w:r>
      <w:proofErr w:type="spellStart"/>
      <w:r w:rsidRPr="003C546E">
        <w:rPr>
          <w:b/>
          <w:bCs/>
          <w:sz w:val="20"/>
          <w:szCs w:val="20"/>
        </w:rPr>
        <w:t>node</w:t>
      </w:r>
      <w:proofErr w:type="spellEnd"/>
      <w:r w:rsidRPr="003C546E">
        <w:rPr>
          <w:b/>
          <w:bCs/>
          <w:sz w:val="20"/>
          <w:szCs w:val="20"/>
        </w:rPr>
        <w:t xml:space="preserve"> and a queue q. Which traversal order is provided by the following code?</w:t>
      </w:r>
    </w:p>
    <w:p w14:paraId="30789AB8" w14:textId="77777777" w:rsidR="003C546E" w:rsidRPr="003C546E" w:rsidRDefault="003C546E" w:rsidP="003C546E">
      <w:pPr>
        <w:rPr>
          <w:sz w:val="20"/>
          <w:szCs w:val="20"/>
        </w:rPr>
      </w:pPr>
      <w:proofErr w:type="spellStart"/>
      <w:r w:rsidRPr="003C546E">
        <w:rPr>
          <w:sz w:val="20"/>
          <w:szCs w:val="20"/>
        </w:rPr>
        <w:t>xOrder</w:t>
      </w:r>
      <w:proofErr w:type="spellEnd"/>
      <w:r w:rsidRPr="003C546E">
        <w:rPr>
          <w:sz w:val="20"/>
          <w:szCs w:val="20"/>
        </w:rPr>
        <w:t>(</w:t>
      </w:r>
      <w:proofErr w:type="spellStart"/>
      <w:proofErr w:type="gramStart"/>
      <w:r w:rsidRPr="003C546E">
        <w:rPr>
          <w:sz w:val="20"/>
          <w:szCs w:val="20"/>
        </w:rPr>
        <w:t>node.getLeft</w:t>
      </w:r>
      <w:proofErr w:type="spellEnd"/>
      <w:proofErr w:type="gramEnd"/>
      <w:r w:rsidRPr="003C546E">
        <w:rPr>
          <w:sz w:val="20"/>
          <w:szCs w:val="20"/>
        </w:rPr>
        <w:t>(), q);</w:t>
      </w:r>
    </w:p>
    <w:p w14:paraId="1DD43EF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proofErr w:type="spellStart"/>
      <w:r w:rsidRPr="003C546E">
        <w:rPr>
          <w:sz w:val="20"/>
          <w:szCs w:val="20"/>
        </w:rPr>
        <w:t>xOrder</w:t>
      </w:r>
      <w:proofErr w:type="spellEnd"/>
      <w:r w:rsidRPr="003C546E">
        <w:rPr>
          <w:sz w:val="20"/>
          <w:szCs w:val="20"/>
        </w:rPr>
        <w:t>(</w:t>
      </w:r>
      <w:proofErr w:type="spellStart"/>
      <w:proofErr w:type="gramStart"/>
      <w:r w:rsidRPr="003C546E">
        <w:rPr>
          <w:sz w:val="20"/>
          <w:szCs w:val="20"/>
        </w:rPr>
        <w:t>node.getRight</w:t>
      </w:r>
      <w:proofErr w:type="spellEnd"/>
      <w:proofErr w:type="gramEnd"/>
      <w:r w:rsidRPr="003C546E">
        <w:rPr>
          <w:sz w:val="20"/>
          <w:szCs w:val="20"/>
        </w:rPr>
        <w:t>(), q);</w:t>
      </w:r>
    </w:p>
    <w:p w14:paraId="728147F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proofErr w:type="spellStart"/>
      <w:proofErr w:type="gramStart"/>
      <w:r w:rsidRPr="003C546E">
        <w:rPr>
          <w:sz w:val="20"/>
          <w:szCs w:val="20"/>
        </w:rPr>
        <w:t>q.enqueue</w:t>
      </w:r>
      <w:proofErr w:type="spellEnd"/>
      <w:proofErr w:type="gramEnd"/>
      <w:r w:rsidRPr="003C546E">
        <w:rPr>
          <w:sz w:val="20"/>
          <w:szCs w:val="20"/>
        </w:rPr>
        <w:t>(</w:t>
      </w:r>
      <w:proofErr w:type="spellStart"/>
      <w:r w:rsidRPr="003C546E">
        <w:rPr>
          <w:sz w:val="20"/>
          <w:szCs w:val="20"/>
        </w:rPr>
        <w:t>node.getInfo</w:t>
      </w:r>
      <w:proofErr w:type="spellEnd"/>
      <w:r w:rsidRPr="003C546E">
        <w:rPr>
          <w:sz w:val="20"/>
          <w:szCs w:val="20"/>
        </w:rPr>
        <w:t>());</w:t>
      </w:r>
    </w:p>
    <w:p w14:paraId="64B21F8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post order</w:t>
      </w:r>
    </w:p>
    <w:p w14:paraId="20704766" w14:textId="77777777" w:rsidR="003C546E" w:rsidRPr="003C546E" w:rsidRDefault="003C546E" w:rsidP="003C546E">
      <w:pPr>
        <w:rPr>
          <w:sz w:val="20"/>
          <w:szCs w:val="20"/>
        </w:rPr>
      </w:pPr>
    </w:p>
    <w:p w14:paraId="0E6FE73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10) Show the post-order traversal of the tree that results from starting with an empty tree and adding 10, 15, 18, 8, 9, 5 and then removing 9</w:t>
      </w:r>
    </w:p>
    <w:p w14:paraId="7606675F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5, 8, 18, 15, 10</w:t>
      </w:r>
    </w:p>
    <w:p w14:paraId="4455ACCE" w14:textId="77777777" w:rsidR="003C546E" w:rsidRDefault="003C546E" w:rsidP="003C546E">
      <w:pPr>
        <w:rPr>
          <w:i/>
          <w:iCs/>
          <w:sz w:val="20"/>
          <w:szCs w:val="20"/>
        </w:rPr>
      </w:pPr>
    </w:p>
    <w:p w14:paraId="72E181E7" w14:textId="7777777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t>08 - Review</w:t>
      </w:r>
    </w:p>
    <w:p w14:paraId="50417DF8" w14:textId="77777777" w:rsidR="003C546E" w:rsidRPr="003C546E" w:rsidRDefault="003C546E" w:rsidP="003C546E">
      <w:pPr>
        <w:rPr>
          <w:sz w:val="20"/>
          <w:szCs w:val="20"/>
        </w:rPr>
      </w:pPr>
    </w:p>
    <w:p w14:paraId="7B8A611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01) Our map iterators provide an iteration through</w:t>
      </w:r>
    </w:p>
    <w:p w14:paraId="06BBB2EF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- keys</w:t>
      </w:r>
    </w:p>
    <w:p w14:paraId="69CC2CCD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- values</w:t>
      </w:r>
    </w:p>
    <w:p w14:paraId="58DF943B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-  pairs</w:t>
      </w:r>
    </w:p>
    <w:p w14:paraId="14467A85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- All are correct </w:t>
      </w:r>
    </w:p>
    <w:p w14:paraId="6ED7070C" w14:textId="77777777" w:rsidR="003C546E" w:rsidRPr="003C546E" w:rsidRDefault="003C546E" w:rsidP="003C546E">
      <w:pPr>
        <w:rPr>
          <w:i/>
          <w:iCs/>
          <w:sz w:val="20"/>
          <w:szCs w:val="20"/>
        </w:rPr>
      </w:pPr>
    </w:p>
    <w:p w14:paraId="4A36432E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** </w:t>
      </w:r>
      <w:proofErr w:type="gramStart"/>
      <w:r w:rsidRPr="003C546E">
        <w:rPr>
          <w:i/>
          <w:iCs/>
          <w:sz w:val="20"/>
          <w:szCs w:val="20"/>
        </w:rPr>
        <w:t>C  --</w:t>
      </w:r>
      <w:proofErr w:type="gramEnd"/>
      <w:r w:rsidRPr="003C546E">
        <w:rPr>
          <w:i/>
          <w:iCs/>
          <w:sz w:val="20"/>
          <w:szCs w:val="20"/>
        </w:rPr>
        <w:t xml:space="preserve"> key, value pairs</w:t>
      </w:r>
    </w:p>
    <w:p w14:paraId="1EBC243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</w:t>
      </w:r>
    </w:p>
    <w:p w14:paraId="32C6FA8C" w14:textId="77777777" w:rsidR="003C546E" w:rsidRPr="003C546E" w:rsidRDefault="003C546E" w:rsidP="003C546E">
      <w:pPr>
        <w:rPr>
          <w:sz w:val="20"/>
          <w:szCs w:val="20"/>
        </w:rPr>
      </w:pPr>
    </w:p>
    <w:p w14:paraId="1686A427" w14:textId="77777777" w:rsidR="003C546E" w:rsidRP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02) Suppose </w:t>
      </w:r>
      <w:proofErr w:type="gramStart"/>
      <w:r w:rsidRPr="003C546E">
        <w:rPr>
          <w:b/>
          <w:bCs/>
          <w:sz w:val="20"/>
          <w:szCs w:val="20"/>
        </w:rPr>
        <w:t>the map</w:t>
      </w:r>
      <w:proofErr w:type="gramEnd"/>
      <w:r w:rsidRPr="003C546E">
        <w:rPr>
          <w:b/>
          <w:bCs/>
          <w:sz w:val="20"/>
          <w:szCs w:val="20"/>
        </w:rPr>
        <w:t xml:space="preserve"> M </w:t>
      </w:r>
      <w:proofErr w:type="gramStart"/>
      <w:r w:rsidRPr="003C546E">
        <w:rPr>
          <w:b/>
          <w:bCs/>
          <w:sz w:val="20"/>
          <w:szCs w:val="20"/>
        </w:rPr>
        <w:t>holds  pairs</w:t>
      </w:r>
      <w:proofErr w:type="gramEnd"/>
      <w:r w:rsidRPr="003C546E">
        <w:rPr>
          <w:b/>
          <w:bCs/>
          <w:sz w:val="20"/>
          <w:szCs w:val="20"/>
        </w:rPr>
        <w:t xml:space="preserve"> and is currently empty. What is output by</w:t>
      </w:r>
    </w:p>
    <w:p w14:paraId="4654371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    the following statement?</w:t>
      </w:r>
    </w:p>
    <w:p w14:paraId="27D2862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proofErr w:type="spellStart"/>
      <w:r w:rsidRPr="003C546E">
        <w:rPr>
          <w:sz w:val="20"/>
          <w:szCs w:val="20"/>
        </w:rPr>
        <w:t>System.out.println</w:t>
      </w:r>
      <w:proofErr w:type="spellEnd"/>
      <w:r w:rsidRPr="003C546E">
        <w:rPr>
          <w:sz w:val="20"/>
          <w:szCs w:val="20"/>
        </w:rPr>
        <w:t>(</w:t>
      </w:r>
      <w:proofErr w:type="spellStart"/>
      <w:proofErr w:type="gramStart"/>
      <w:r w:rsidRPr="003C546E">
        <w:rPr>
          <w:sz w:val="20"/>
          <w:szCs w:val="20"/>
        </w:rPr>
        <w:t>M.put</w:t>
      </w:r>
      <w:proofErr w:type="spellEnd"/>
      <w:r w:rsidRPr="003C546E">
        <w:rPr>
          <w:sz w:val="20"/>
          <w:szCs w:val="20"/>
        </w:rPr>
        <w:t>(</w:t>
      </w:r>
      <w:proofErr w:type="gramEnd"/>
      <w:r w:rsidRPr="003C546E">
        <w:rPr>
          <w:sz w:val="20"/>
          <w:szCs w:val="20"/>
        </w:rPr>
        <w:t>'C', "cow"));</w:t>
      </w:r>
    </w:p>
    <w:p w14:paraId="5270AE3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lastRenderedPageBreak/>
        <w:t xml:space="preserve">    </w:t>
      </w:r>
      <w:r w:rsidRPr="003C546E">
        <w:rPr>
          <w:i/>
          <w:iCs/>
          <w:sz w:val="20"/>
          <w:szCs w:val="20"/>
        </w:rPr>
        <w:t>null</w:t>
      </w:r>
    </w:p>
    <w:p w14:paraId="47D7D14A" w14:textId="77777777" w:rsidR="003C546E" w:rsidRPr="003C546E" w:rsidRDefault="003C546E" w:rsidP="003C546E">
      <w:pPr>
        <w:rPr>
          <w:sz w:val="20"/>
          <w:szCs w:val="20"/>
        </w:rPr>
      </w:pPr>
    </w:p>
    <w:p w14:paraId="3D84D9E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03) Our </w:t>
      </w:r>
      <w:proofErr w:type="spellStart"/>
      <w:r w:rsidRPr="003C546E">
        <w:rPr>
          <w:b/>
          <w:bCs/>
          <w:sz w:val="20"/>
          <w:szCs w:val="20"/>
        </w:rPr>
        <w:t>HMap</w:t>
      </w:r>
      <w:proofErr w:type="spellEnd"/>
      <w:r w:rsidRPr="003C546E">
        <w:rPr>
          <w:b/>
          <w:bCs/>
          <w:sz w:val="20"/>
          <w:szCs w:val="20"/>
        </w:rPr>
        <w:t xml:space="preserve"> class handles iteration by:</w:t>
      </w:r>
    </w:p>
    <w:p w14:paraId="2CA83A7A" w14:textId="77777777" w:rsidR="003C546E" w:rsidRP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using an anonymous inner class (like Java's HashMap)</w:t>
      </w:r>
    </w:p>
    <w:p w14:paraId="4CD81FB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i/>
          <w:iCs/>
          <w:sz w:val="20"/>
          <w:szCs w:val="20"/>
        </w:rPr>
        <w:t xml:space="preserve">        using a named inner class</w:t>
      </w:r>
    </w:p>
    <w:p w14:paraId="1A451DE0" w14:textId="77777777" w:rsidR="003C546E" w:rsidRPr="003C546E" w:rsidRDefault="003C546E" w:rsidP="003C546E">
      <w:pPr>
        <w:rPr>
          <w:sz w:val="20"/>
          <w:szCs w:val="20"/>
        </w:rPr>
      </w:pPr>
    </w:p>
    <w:p w14:paraId="6897D9E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04) The collision resolution approach called "linear probing" sometimes suffers from a problem called:</w:t>
      </w:r>
    </w:p>
    <w:p w14:paraId="248FC10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clustering (primary clustering)</w:t>
      </w:r>
    </w:p>
    <w:p w14:paraId="39EDB76F" w14:textId="77777777" w:rsidR="003C546E" w:rsidRPr="003C546E" w:rsidRDefault="003C546E" w:rsidP="003C546E">
      <w:pPr>
        <w:rPr>
          <w:sz w:val="20"/>
          <w:szCs w:val="20"/>
        </w:rPr>
      </w:pPr>
    </w:p>
    <w:p w14:paraId="6FA3018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05) Which of these statements describes a Map?</w:t>
      </w:r>
    </w:p>
    <w:p w14:paraId="5B7D861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A structure which contains linked keys and values, in which the user can provide a key to get the stored value</w:t>
      </w:r>
    </w:p>
    <w:p w14:paraId="798DB3C2" w14:textId="77777777" w:rsidR="003C546E" w:rsidRPr="003C546E" w:rsidRDefault="003C546E" w:rsidP="003C546E">
      <w:pPr>
        <w:rPr>
          <w:sz w:val="20"/>
          <w:szCs w:val="20"/>
        </w:rPr>
      </w:pPr>
    </w:p>
    <w:p w14:paraId="4C361B6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06) True or False? In a map, a key can be null.</w:t>
      </w:r>
    </w:p>
    <w:p w14:paraId="52C6170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146F6FB8" w14:textId="77777777" w:rsidR="003C546E" w:rsidRPr="003C546E" w:rsidRDefault="003C546E" w:rsidP="003C546E">
      <w:pPr>
        <w:rPr>
          <w:sz w:val="20"/>
          <w:szCs w:val="20"/>
        </w:rPr>
      </w:pPr>
    </w:p>
    <w:p w14:paraId="121DB47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07) True or False? Using a balanced binary search tree to implement a map would allow an O(log2N) get operation (where N is the number of elements in the map)</w:t>
      </w:r>
    </w:p>
    <w:p w14:paraId="18A041A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570334AD" w14:textId="77777777" w:rsidR="003C546E" w:rsidRPr="003C546E" w:rsidRDefault="003C546E" w:rsidP="003C546E">
      <w:pPr>
        <w:rPr>
          <w:sz w:val="20"/>
          <w:szCs w:val="20"/>
        </w:rPr>
      </w:pPr>
    </w:p>
    <w:p w14:paraId="3108B39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08) True or False? All Java objects support the </w:t>
      </w:r>
      <w:proofErr w:type="spellStart"/>
      <w:r w:rsidRPr="003C546E">
        <w:rPr>
          <w:b/>
          <w:bCs/>
          <w:sz w:val="20"/>
          <w:szCs w:val="20"/>
        </w:rPr>
        <w:t>hashCode</w:t>
      </w:r>
      <w:proofErr w:type="spellEnd"/>
      <w:r w:rsidRPr="003C546E">
        <w:rPr>
          <w:b/>
          <w:bCs/>
          <w:sz w:val="20"/>
          <w:szCs w:val="20"/>
        </w:rPr>
        <w:t xml:space="preserve"> method</w:t>
      </w:r>
    </w:p>
    <w:p w14:paraId="35DF0438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47B1BA0D" w14:textId="77777777" w:rsidR="003C546E" w:rsidRPr="003C546E" w:rsidRDefault="003C546E" w:rsidP="003C546E">
      <w:pPr>
        <w:rPr>
          <w:sz w:val="20"/>
          <w:szCs w:val="20"/>
        </w:rPr>
      </w:pPr>
    </w:p>
    <w:p w14:paraId="083B592C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09) True or False? Our </w:t>
      </w:r>
      <w:proofErr w:type="spellStart"/>
      <w:r w:rsidRPr="003C546E">
        <w:rPr>
          <w:b/>
          <w:bCs/>
          <w:sz w:val="20"/>
          <w:szCs w:val="20"/>
        </w:rPr>
        <w:t>ArrayListMap</w:t>
      </w:r>
      <w:proofErr w:type="spellEnd"/>
      <w:r w:rsidRPr="003C546E">
        <w:rPr>
          <w:b/>
          <w:bCs/>
          <w:sz w:val="20"/>
          <w:szCs w:val="20"/>
        </w:rPr>
        <w:t xml:space="preserve"> is unbounded</w:t>
      </w:r>
    </w:p>
    <w:p w14:paraId="67D8954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7AE453CE" w14:textId="77777777" w:rsidR="003C546E" w:rsidRPr="003C546E" w:rsidRDefault="003C546E" w:rsidP="003C546E">
      <w:pPr>
        <w:rPr>
          <w:sz w:val="20"/>
          <w:szCs w:val="20"/>
        </w:rPr>
      </w:pPr>
    </w:p>
    <w:p w14:paraId="247005D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10) True or False? Our </w:t>
      </w:r>
      <w:proofErr w:type="spellStart"/>
      <w:r w:rsidRPr="003C546E">
        <w:rPr>
          <w:b/>
          <w:bCs/>
          <w:sz w:val="20"/>
          <w:szCs w:val="20"/>
        </w:rPr>
        <w:t>HMap</w:t>
      </w:r>
      <w:proofErr w:type="spellEnd"/>
      <w:r w:rsidRPr="003C546E">
        <w:rPr>
          <w:b/>
          <w:bCs/>
          <w:sz w:val="20"/>
          <w:szCs w:val="20"/>
        </w:rPr>
        <w:t xml:space="preserve"> class supports the remove operation</w:t>
      </w:r>
    </w:p>
    <w:p w14:paraId="789BDFB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0EE16F0F" w14:textId="77777777" w:rsidR="003C546E" w:rsidRPr="003C546E" w:rsidRDefault="003C546E" w:rsidP="003C546E">
      <w:pPr>
        <w:rPr>
          <w:sz w:val="20"/>
          <w:szCs w:val="20"/>
        </w:rPr>
      </w:pPr>
    </w:p>
    <w:p w14:paraId="796E395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11) A Hash Collision is when:</w:t>
      </w:r>
    </w:p>
    <w:p w14:paraId="149A7C8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lastRenderedPageBreak/>
        <w:t xml:space="preserve">    </w:t>
      </w:r>
      <w:r w:rsidRPr="003C546E">
        <w:rPr>
          <w:i/>
          <w:iCs/>
          <w:sz w:val="20"/>
          <w:szCs w:val="20"/>
        </w:rPr>
        <w:t>Two different objects produce the same hash value</w:t>
      </w:r>
    </w:p>
    <w:p w14:paraId="05A6EF7A" w14:textId="77777777" w:rsidR="003C546E" w:rsidRPr="003C546E" w:rsidRDefault="003C546E" w:rsidP="003C546E">
      <w:pPr>
        <w:rPr>
          <w:sz w:val="20"/>
          <w:szCs w:val="20"/>
        </w:rPr>
      </w:pPr>
    </w:p>
    <w:p w14:paraId="703DDEE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12) True or False? When a hash function is used to determine the placement of elements in an array, the order in which the elements are added does not affect the resulting array</w:t>
      </w:r>
    </w:p>
    <w:p w14:paraId="109D3DF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7B5F759C" w14:textId="77777777" w:rsidR="003C546E" w:rsidRPr="003C546E" w:rsidRDefault="003C546E" w:rsidP="003C546E">
      <w:pPr>
        <w:rPr>
          <w:sz w:val="20"/>
          <w:szCs w:val="20"/>
        </w:rPr>
      </w:pPr>
    </w:p>
    <w:p w14:paraId="182FE10D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13) True or False? Linear probing is used as a collision resolution approach for </w:t>
      </w:r>
      <w:proofErr w:type="gramStart"/>
      <w:r w:rsidRPr="003C546E">
        <w:rPr>
          <w:b/>
          <w:bCs/>
          <w:sz w:val="20"/>
          <w:szCs w:val="20"/>
        </w:rPr>
        <w:t>hash based</w:t>
      </w:r>
      <w:proofErr w:type="gramEnd"/>
      <w:r w:rsidRPr="003C546E">
        <w:rPr>
          <w:b/>
          <w:bCs/>
          <w:sz w:val="20"/>
          <w:szCs w:val="20"/>
        </w:rPr>
        <w:t xml:space="preserve"> systems.</w:t>
      </w:r>
    </w:p>
    <w:p w14:paraId="7FD9817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5648B8F3" w14:textId="77777777" w:rsidR="003C546E" w:rsidRPr="003C546E" w:rsidRDefault="003C546E" w:rsidP="003C546E">
      <w:pPr>
        <w:rPr>
          <w:sz w:val="20"/>
          <w:szCs w:val="20"/>
        </w:rPr>
      </w:pPr>
    </w:p>
    <w:p w14:paraId="3EEC32E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14) True or False? The values stored </w:t>
      </w:r>
      <w:proofErr w:type="gramStart"/>
      <w:r w:rsidRPr="003C546E">
        <w:rPr>
          <w:b/>
          <w:bCs/>
          <w:sz w:val="20"/>
          <w:szCs w:val="20"/>
        </w:rPr>
        <w:t>in</w:t>
      </w:r>
      <w:proofErr w:type="gramEnd"/>
      <w:r w:rsidRPr="003C546E">
        <w:rPr>
          <w:b/>
          <w:bCs/>
          <w:sz w:val="20"/>
          <w:szCs w:val="20"/>
        </w:rPr>
        <w:t xml:space="preserve"> a map must be unique.</w:t>
      </w:r>
    </w:p>
    <w:p w14:paraId="0669554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11F88531" w14:textId="77777777" w:rsidR="003C546E" w:rsidRPr="003C546E" w:rsidRDefault="003C546E" w:rsidP="003C546E">
      <w:pPr>
        <w:rPr>
          <w:sz w:val="20"/>
          <w:szCs w:val="20"/>
        </w:rPr>
      </w:pPr>
    </w:p>
    <w:p w14:paraId="061A75D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15) A Hash function: </w:t>
      </w:r>
    </w:p>
    <w:p w14:paraId="4027155D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Turns a value into a deterministic set of numbers so that the same value would return the same hash result</w:t>
      </w:r>
    </w:p>
    <w:p w14:paraId="29292985" w14:textId="77777777" w:rsidR="003C546E" w:rsidRDefault="003C546E" w:rsidP="003C546E">
      <w:pPr>
        <w:rPr>
          <w:i/>
          <w:iCs/>
          <w:sz w:val="20"/>
          <w:szCs w:val="20"/>
        </w:rPr>
      </w:pPr>
    </w:p>
    <w:p w14:paraId="0B4E0572" w14:textId="77777777" w:rsidR="003C546E" w:rsidRPr="003C546E" w:rsidRDefault="003C546E" w:rsidP="003C546E">
      <w:pPr>
        <w:rPr>
          <w:b/>
          <w:bCs/>
          <w:sz w:val="32"/>
          <w:szCs w:val="32"/>
        </w:rPr>
      </w:pPr>
      <w:r w:rsidRPr="003C546E">
        <w:rPr>
          <w:b/>
          <w:bCs/>
          <w:sz w:val="32"/>
          <w:szCs w:val="32"/>
        </w:rPr>
        <w:t>09 - Review</w:t>
      </w:r>
    </w:p>
    <w:p w14:paraId="4B33AE6B" w14:textId="77777777" w:rsidR="003C546E" w:rsidRPr="003C546E" w:rsidRDefault="003C546E" w:rsidP="003C546E">
      <w:pPr>
        <w:rPr>
          <w:sz w:val="20"/>
          <w:szCs w:val="20"/>
        </w:rPr>
      </w:pPr>
    </w:p>
    <w:p w14:paraId="18B72E1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01) True or False?  A Priority Queue supports FIFO access</w:t>
      </w:r>
    </w:p>
    <w:p w14:paraId="466F0AE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2D03349D" w14:textId="77777777" w:rsidR="003C546E" w:rsidRPr="003C546E" w:rsidRDefault="003C546E" w:rsidP="003C546E">
      <w:pPr>
        <w:rPr>
          <w:sz w:val="20"/>
          <w:szCs w:val="20"/>
        </w:rPr>
      </w:pPr>
    </w:p>
    <w:p w14:paraId="6F0630F1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02) True or False? Suppose a (max) heap consists of the elements 1, 5, 7, 9, 10. Then the root of the heap "tree" is 10.</w:t>
      </w:r>
    </w:p>
    <w:p w14:paraId="5B90797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508FF9D5" w14:textId="77777777" w:rsidR="003C546E" w:rsidRPr="003C546E" w:rsidRDefault="003C546E" w:rsidP="003C546E">
      <w:pPr>
        <w:rPr>
          <w:sz w:val="20"/>
          <w:szCs w:val="20"/>
        </w:rPr>
      </w:pPr>
    </w:p>
    <w:p w14:paraId="3E703E0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03) True or False? Suppose a heap consists of the elements 1, 5, 7, 9, 10. Then the underlying tree is full.</w:t>
      </w:r>
    </w:p>
    <w:p w14:paraId="7308E16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36BCB344" w14:textId="77777777" w:rsidR="003C546E" w:rsidRPr="003C546E" w:rsidRDefault="003C546E" w:rsidP="003C546E">
      <w:pPr>
        <w:rPr>
          <w:sz w:val="20"/>
          <w:szCs w:val="20"/>
        </w:rPr>
      </w:pPr>
    </w:p>
    <w:p w14:paraId="0036190A" w14:textId="77777777" w:rsidR="003C546E" w:rsidRDefault="003C546E" w:rsidP="003C546E">
      <w:pPr>
        <w:rPr>
          <w:b/>
          <w:bCs/>
          <w:sz w:val="20"/>
          <w:szCs w:val="20"/>
        </w:rPr>
      </w:pPr>
      <w:r w:rsidRPr="003C546E">
        <w:rPr>
          <w:b/>
          <w:bCs/>
          <w:sz w:val="20"/>
          <w:szCs w:val="20"/>
        </w:rPr>
        <w:t>04) True or False? All heaps with 10 elements have the same "shape."</w:t>
      </w:r>
    </w:p>
    <w:p w14:paraId="1CA4D920" w14:textId="772CE71F" w:rsidR="00421F6A" w:rsidRPr="003C546E" w:rsidRDefault="00421F6A" w:rsidP="003C546E">
      <w:pPr>
        <w:rPr>
          <w:i/>
          <w:iCs/>
          <w:sz w:val="20"/>
          <w:szCs w:val="20"/>
        </w:rPr>
      </w:pPr>
      <w:r w:rsidRPr="00421F6A">
        <w:rPr>
          <w:i/>
          <w:iCs/>
          <w:sz w:val="20"/>
          <w:szCs w:val="20"/>
        </w:rPr>
        <w:t xml:space="preserve">   True</w:t>
      </w:r>
    </w:p>
    <w:p w14:paraId="4C724F14" w14:textId="10AB9364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58508DF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lastRenderedPageBreak/>
        <w:t>05) True or False?  You can implement a priority queue using a linked list.</w:t>
      </w:r>
    </w:p>
    <w:p w14:paraId="25639640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02294F37" w14:textId="77777777" w:rsidR="00421F6A" w:rsidRPr="003C546E" w:rsidRDefault="00421F6A" w:rsidP="003C546E">
      <w:pPr>
        <w:rPr>
          <w:sz w:val="20"/>
          <w:szCs w:val="20"/>
        </w:rPr>
      </w:pPr>
    </w:p>
    <w:p w14:paraId="7887D456" w14:textId="77777777" w:rsidR="003C546E" w:rsidRPr="003C546E" w:rsidRDefault="003C546E" w:rsidP="003C546E">
      <w:pPr>
        <w:rPr>
          <w:sz w:val="20"/>
          <w:szCs w:val="20"/>
        </w:rPr>
      </w:pPr>
    </w:p>
    <w:p w14:paraId="0DE9E533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06) True or False?  A precondition of the </w:t>
      </w:r>
      <w:proofErr w:type="spellStart"/>
      <w:r w:rsidRPr="003C546E">
        <w:rPr>
          <w:b/>
          <w:bCs/>
          <w:sz w:val="20"/>
          <w:szCs w:val="20"/>
        </w:rPr>
        <w:t>reheapUp</w:t>
      </w:r>
      <w:proofErr w:type="spellEnd"/>
      <w:r w:rsidRPr="003C546E">
        <w:rPr>
          <w:b/>
          <w:bCs/>
          <w:sz w:val="20"/>
          <w:szCs w:val="20"/>
        </w:rPr>
        <w:t xml:space="preserve"> operation is that the last index position of the tree is empty.</w:t>
      </w:r>
    </w:p>
    <w:p w14:paraId="610A960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6E2AE688" w14:textId="77777777" w:rsidR="003C546E" w:rsidRPr="003C546E" w:rsidRDefault="003C546E" w:rsidP="003C546E">
      <w:pPr>
        <w:rPr>
          <w:sz w:val="20"/>
          <w:szCs w:val="20"/>
        </w:rPr>
      </w:pPr>
    </w:p>
    <w:p w14:paraId="7EDAD4A2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07) True or False?  Using a sorted linked list (sorted in reverse order) to implement a priority queue would require an O(N) dequeue operation (where N is the number of elements in </w:t>
      </w:r>
      <w:proofErr w:type="gramStart"/>
      <w:r w:rsidRPr="003C546E">
        <w:rPr>
          <w:b/>
          <w:bCs/>
          <w:sz w:val="20"/>
          <w:szCs w:val="20"/>
        </w:rPr>
        <w:t>the  priority</w:t>
      </w:r>
      <w:proofErr w:type="gramEnd"/>
      <w:r w:rsidRPr="003C546E">
        <w:rPr>
          <w:b/>
          <w:bCs/>
          <w:sz w:val="20"/>
          <w:szCs w:val="20"/>
        </w:rPr>
        <w:t xml:space="preserve"> queue).</w:t>
      </w:r>
    </w:p>
    <w:p w14:paraId="2C1C33FA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5102D1AA" w14:textId="77777777" w:rsidR="003C546E" w:rsidRPr="003C546E" w:rsidRDefault="003C546E" w:rsidP="003C546E">
      <w:pPr>
        <w:rPr>
          <w:sz w:val="20"/>
          <w:szCs w:val="20"/>
        </w:rPr>
      </w:pPr>
    </w:p>
    <w:p w14:paraId="74324A6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08) True or False?  A precondition of the </w:t>
      </w:r>
      <w:proofErr w:type="spellStart"/>
      <w:r w:rsidRPr="003C546E">
        <w:rPr>
          <w:b/>
          <w:bCs/>
          <w:sz w:val="20"/>
          <w:szCs w:val="20"/>
        </w:rPr>
        <w:t>reheapUp</w:t>
      </w:r>
      <w:proofErr w:type="spellEnd"/>
      <w:r w:rsidRPr="003C546E">
        <w:rPr>
          <w:b/>
          <w:bCs/>
          <w:sz w:val="20"/>
          <w:szCs w:val="20"/>
        </w:rPr>
        <w:t xml:space="preserve"> operation is that the root of the tree is empty.</w:t>
      </w:r>
    </w:p>
    <w:p w14:paraId="485D8E50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482969C1" w14:textId="77777777" w:rsidR="003C546E" w:rsidRPr="003C546E" w:rsidRDefault="003C546E" w:rsidP="003C546E">
      <w:pPr>
        <w:rPr>
          <w:sz w:val="20"/>
          <w:szCs w:val="20"/>
        </w:rPr>
      </w:pPr>
    </w:p>
    <w:p w14:paraId="77CAF105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09) True or False?  Using a sorted linked list to implement a priority queue would require an O(N) enqueue operation (where N is the number of elements in the priority queue).</w:t>
      </w:r>
    </w:p>
    <w:p w14:paraId="3F8D39D6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27F0ABAC" w14:textId="77777777" w:rsidR="003C546E" w:rsidRPr="003C546E" w:rsidRDefault="003C546E" w:rsidP="003C546E">
      <w:pPr>
        <w:rPr>
          <w:sz w:val="20"/>
          <w:szCs w:val="20"/>
        </w:rPr>
      </w:pPr>
    </w:p>
    <w:p w14:paraId="56F6B2A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10) True or False? Suppose a heap consists of </w:t>
      </w:r>
      <w:proofErr w:type="gramStart"/>
      <w:r w:rsidRPr="003C546E">
        <w:rPr>
          <w:b/>
          <w:bCs/>
          <w:sz w:val="20"/>
          <w:szCs w:val="20"/>
        </w:rPr>
        <w:t>the elements</w:t>
      </w:r>
      <w:proofErr w:type="gramEnd"/>
      <w:r w:rsidRPr="003C546E">
        <w:rPr>
          <w:b/>
          <w:bCs/>
          <w:sz w:val="20"/>
          <w:szCs w:val="20"/>
        </w:rPr>
        <w:t xml:space="preserve"> 1, 5, 7, 9, 10, 15, 19. Then the underlying tree is full.</w:t>
      </w:r>
    </w:p>
    <w:p w14:paraId="5130DAAE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True</w:t>
      </w:r>
    </w:p>
    <w:p w14:paraId="5A422485" w14:textId="77777777" w:rsidR="003C546E" w:rsidRPr="003C546E" w:rsidRDefault="003C546E" w:rsidP="003C546E">
      <w:pPr>
        <w:rPr>
          <w:sz w:val="20"/>
          <w:szCs w:val="20"/>
        </w:rPr>
      </w:pPr>
    </w:p>
    <w:p w14:paraId="367FDDF4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>11) True or False? The underlying tree of a heap is a binary search tree</w:t>
      </w:r>
    </w:p>
    <w:p w14:paraId="6272B91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6633DDA7" w14:textId="77777777" w:rsidR="003C546E" w:rsidRPr="003C546E" w:rsidRDefault="003C546E" w:rsidP="003C546E">
      <w:pPr>
        <w:rPr>
          <w:sz w:val="20"/>
          <w:szCs w:val="20"/>
        </w:rPr>
      </w:pPr>
    </w:p>
    <w:p w14:paraId="6ECB4D3F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t xml:space="preserve">12) True or False?  A precondition of the </w:t>
      </w:r>
      <w:proofErr w:type="spellStart"/>
      <w:r w:rsidRPr="003C546E">
        <w:rPr>
          <w:b/>
          <w:bCs/>
          <w:sz w:val="20"/>
          <w:szCs w:val="20"/>
        </w:rPr>
        <w:t>reheapDown</w:t>
      </w:r>
      <w:proofErr w:type="spellEnd"/>
      <w:r w:rsidRPr="003C546E">
        <w:rPr>
          <w:b/>
          <w:bCs/>
          <w:sz w:val="20"/>
          <w:szCs w:val="20"/>
        </w:rPr>
        <w:t xml:space="preserve"> operation is that the last index position of the tree is empty.</w:t>
      </w:r>
    </w:p>
    <w:p w14:paraId="085F5437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4C2E6BDD" w14:textId="77777777" w:rsidR="003C546E" w:rsidRPr="003C546E" w:rsidRDefault="003C546E" w:rsidP="003C546E">
      <w:pPr>
        <w:rPr>
          <w:sz w:val="20"/>
          <w:szCs w:val="20"/>
        </w:rPr>
      </w:pPr>
    </w:p>
    <w:p w14:paraId="2BECEBBB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b/>
          <w:bCs/>
          <w:sz w:val="20"/>
          <w:szCs w:val="20"/>
        </w:rPr>
        <w:lastRenderedPageBreak/>
        <w:t xml:space="preserve">13) True or False?  Using a sorted linked list to implement a priority queue would allow an </w:t>
      </w:r>
      <w:proofErr w:type="gramStart"/>
      <w:r w:rsidRPr="003C546E">
        <w:rPr>
          <w:b/>
          <w:bCs/>
          <w:sz w:val="20"/>
          <w:szCs w:val="20"/>
        </w:rPr>
        <w:t>O(</w:t>
      </w:r>
      <w:proofErr w:type="gramEnd"/>
      <w:r w:rsidRPr="003C546E">
        <w:rPr>
          <w:b/>
          <w:bCs/>
          <w:sz w:val="20"/>
          <w:szCs w:val="20"/>
        </w:rPr>
        <w:t>1) enqueue operation.</w:t>
      </w:r>
    </w:p>
    <w:p w14:paraId="3B1C34BC" w14:textId="77777777" w:rsidR="003C546E" w:rsidRDefault="003C546E" w:rsidP="003C546E">
      <w:pPr>
        <w:rPr>
          <w:i/>
          <w:iCs/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  <w:r w:rsidRPr="003C546E">
        <w:rPr>
          <w:i/>
          <w:iCs/>
          <w:sz w:val="20"/>
          <w:szCs w:val="20"/>
        </w:rPr>
        <w:t>False</w:t>
      </w:r>
    </w:p>
    <w:p w14:paraId="5D042F13" w14:textId="77777777" w:rsidR="003C546E" w:rsidRPr="00B75EF4" w:rsidRDefault="003C546E" w:rsidP="003C546E">
      <w:pPr>
        <w:rPr>
          <w:i/>
          <w:iCs/>
          <w:sz w:val="32"/>
          <w:szCs w:val="32"/>
        </w:rPr>
      </w:pPr>
    </w:p>
    <w:p w14:paraId="76B16715" w14:textId="77777777" w:rsidR="00B75EF4" w:rsidRDefault="00B75EF4" w:rsidP="00B75EF4">
      <w:pPr>
        <w:rPr>
          <w:b/>
          <w:bCs/>
          <w:sz w:val="32"/>
          <w:szCs w:val="32"/>
        </w:rPr>
      </w:pPr>
    </w:p>
    <w:p w14:paraId="39B7CE74" w14:textId="77777777" w:rsidR="00B75EF4" w:rsidRDefault="00B75EF4" w:rsidP="00B75EF4">
      <w:pPr>
        <w:rPr>
          <w:b/>
          <w:bCs/>
          <w:sz w:val="32"/>
          <w:szCs w:val="32"/>
        </w:rPr>
      </w:pPr>
    </w:p>
    <w:p w14:paraId="760DC196" w14:textId="6A5E2B80" w:rsidR="00B75EF4" w:rsidRPr="00B75EF4" w:rsidRDefault="00B75EF4" w:rsidP="00B75EF4">
      <w:pPr>
        <w:rPr>
          <w:b/>
          <w:bCs/>
          <w:sz w:val="32"/>
          <w:szCs w:val="32"/>
        </w:rPr>
      </w:pPr>
      <w:r w:rsidRPr="00B75EF4">
        <w:rPr>
          <w:b/>
          <w:bCs/>
          <w:sz w:val="32"/>
          <w:szCs w:val="32"/>
        </w:rPr>
        <w:t>10 - Review</w:t>
      </w:r>
    </w:p>
    <w:p w14:paraId="2E24CE5B" w14:textId="77777777" w:rsidR="00B75EF4" w:rsidRDefault="00B75EF4" w:rsidP="00B75EF4">
      <w:pPr>
        <w:rPr>
          <w:b/>
          <w:bCs/>
          <w:sz w:val="20"/>
          <w:szCs w:val="20"/>
        </w:rPr>
      </w:pPr>
    </w:p>
    <w:p w14:paraId="136D4E08" w14:textId="0C3025BF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 xml:space="preserve">01) The </w:t>
      </w:r>
      <w:proofErr w:type="spellStart"/>
      <w:proofErr w:type="gramStart"/>
      <w:r w:rsidRPr="00B75EF4">
        <w:rPr>
          <w:b/>
          <w:bCs/>
          <w:sz w:val="20"/>
          <w:szCs w:val="20"/>
        </w:rPr>
        <w:t>getToVertices</w:t>
      </w:r>
      <w:proofErr w:type="spellEnd"/>
      <w:r w:rsidRPr="00B75EF4">
        <w:rPr>
          <w:b/>
          <w:bCs/>
          <w:sz w:val="20"/>
          <w:szCs w:val="20"/>
        </w:rPr>
        <w:t>(</w:t>
      </w:r>
      <w:proofErr w:type="gramEnd"/>
      <w:r w:rsidRPr="00B75EF4">
        <w:rPr>
          <w:b/>
          <w:bCs/>
          <w:sz w:val="20"/>
          <w:szCs w:val="20"/>
        </w:rPr>
        <w:t>T vertex) method from the Graph Interface in the book:</w:t>
      </w:r>
    </w:p>
    <w:p w14:paraId="635757E1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Returns an Iterator</w:t>
      </w:r>
    </w:p>
    <w:p w14:paraId="28D33DD0" w14:textId="77777777" w:rsidR="00B75EF4" w:rsidRPr="00B75EF4" w:rsidRDefault="00B75EF4" w:rsidP="00B75EF4">
      <w:pPr>
        <w:rPr>
          <w:sz w:val="20"/>
          <w:szCs w:val="20"/>
        </w:rPr>
      </w:pPr>
    </w:p>
    <w:p w14:paraId="4AF71DB1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02) True or False? A connected graph is complete</w:t>
      </w:r>
    </w:p>
    <w:p w14:paraId="053AF3E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41ACC921" w14:textId="77777777" w:rsidR="00B75EF4" w:rsidRPr="00B75EF4" w:rsidRDefault="00B75EF4" w:rsidP="00B75EF4">
      <w:pPr>
        <w:rPr>
          <w:sz w:val="20"/>
          <w:szCs w:val="20"/>
        </w:rPr>
      </w:pPr>
    </w:p>
    <w:p w14:paraId="1CACBE66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03) True or False?  The adjacency matrix approach to graph implementation is very efficient in terms of time</w:t>
      </w:r>
    </w:p>
    <w:p w14:paraId="2A110681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6A334639" w14:textId="77777777" w:rsidR="00B75EF4" w:rsidRPr="00B75EF4" w:rsidRDefault="00B75EF4" w:rsidP="00B75EF4">
      <w:pPr>
        <w:rPr>
          <w:sz w:val="20"/>
          <w:szCs w:val="20"/>
        </w:rPr>
      </w:pPr>
    </w:p>
    <w:p w14:paraId="4C19DDD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04) True or False?  A graph can have more edges than vertices</w:t>
      </w:r>
    </w:p>
    <w:p w14:paraId="17612301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0488AE4A" w14:textId="77777777" w:rsidR="00B75EF4" w:rsidRPr="00B75EF4" w:rsidRDefault="00B75EF4" w:rsidP="00B75EF4">
      <w:pPr>
        <w:rPr>
          <w:sz w:val="20"/>
          <w:szCs w:val="20"/>
        </w:rPr>
      </w:pPr>
    </w:p>
    <w:p w14:paraId="0A9306F5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05) True or False?  A graph with just one vertex is connected.</w:t>
      </w:r>
    </w:p>
    <w:p w14:paraId="457E8FB7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235C277D" w14:textId="77777777" w:rsidR="00B75EF4" w:rsidRPr="00B75EF4" w:rsidRDefault="00B75EF4" w:rsidP="00B75EF4">
      <w:pPr>
        <w:rPr>
          <w:sz w:val="20"/>
          <w:szCs w:val="20"/>
        </w:rPr>
      </w:pPr>
    </w:p>
    <w:p w14:paraId="2163AF3E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06) True or False?  A connected graph with N vertices must have at least N-1 edges.</w:t>
      </w:r>
    </w:p>
    <w:p w14:paraId="0846A648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1965D9F2" w14:textId="77777777" w:rsidR="00B75EF4" w:rsidRPr="00B75EF4" w:rsidRDefault="00B75EF4" w:rsidP="00B75EF4">
      <w:pPr>
        <w:rPr>
          <w:sz w:val="20"/>
          <w:szCs w:val="20"/>
        </w:rPr>
      </w:pPr>
    </w:p>
    <w:p w14:paraId="7366DED2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07) True or False?  All trees are graphs</w:t>
      </w:r>
    </w:p>
    <w:p w14:paraId="4C7F0A2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lastRenderedPageBreak/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40B69C7E" w14:textId="77777777" w:rsidR="00B75EF4" w:rsidRPr="00B75EF4" w:rsidRDefault="00B75EF4" w:rsidP="00B75EF4">
      <w:pPr>
        <w:rPr>
          <w:sz w:val="20"/>
          <w:szCs w:val="20"/>
        </w:rPr>
      </w:pPr>
    </w:p>
    <w:p w14:paraId="389E6B6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08) True or False?  A graph with five vertices and four edges is connected</w:t>
      </w:r>
    </w:p>
    <w:p w14:paraId="308C5D1D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13DCE892" w14:textId="77777777" w:rsidR="00B75EF4" w:rsidRPr="00B75EF4" w:rsidRDefault="00B75EF4" w:rsidP="00B75EF4">
      <w:pPr>
        <w:rPr>
          <w:sz w:val="20"/>
          <w:szCs w:val="20"/>
        </w:rPr>
      </w:pPr>
    </w:p>
    <w:p w14:paraId="1CD2E403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09) True or False?  A complete graph is connected</w:t>
      </w:r>
    </w:p>
    <w:p w14:paraId="6181F8B1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522E8194" w14:textId="77777777" w:rsidR="00B75EF4" w:rsidRPr="00B75EF4" w:rsidRDefault="00B75EF4" w:rsidP="00B75EF4">
      <w:pPr>
        <w:rPr>
          <w:sz w:val="20"/>
          <w:szCs w:val="20"/>
        </w:rPr>
      </w:pPr>
    </w:p>
    <w:p w14:paraId="5D2DFE74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10) True or False? A directed graph must be weighted</w:t>
      </w:r>
    </w:p>
    <w:p w14:paraId="4887935D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142D2DDB" w14:textId="77777777" w:rsidR="00B75EF4" w:rsidRPr="00B75EF4" w:rsidRDefault="00B75EF4" w:rsidP="00B75EF4">
      <w:pPr>
        <w:rPr>
          <w:sz w:val="20"/>
          <w:szCs w:val="20"/>
        </w:rPr>
      </w:pPr>
    </w:p>
    <w:p w14:paraId="2444E095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11) Undirected graph V consists of vertices A, B, C, D, E, F and edges (</w:t>
      </w:r>
      <w:proofErr w:type="gramStart"/>
      <w:r w:rsidRPr="00B75EF4">
        <w:rPr>
          <w:b/>
          <w:bCs/>
          <w:sz w:val="20"/>
          <w:szCs w:val="20"/>
        </w:rPr>
        <w:t>A,B</w:t>
      </w:r>
      <w:proofErr w:type="gramEnd"/>
      <w:r w:rsidRPr="00B75EF4">
        <w:rPr>
          <w:b/>
          <w:bCs/>
          <w:sz w:val="20"/>
          <w:szCs w:val="20"/>
        </w:rPr>
        <w:t>), (A,C), (A,D), (B,C), (B,D) and (C,D). Graph V is:</w:t>
      </w:r>
    </w:p>
    <w:p w14:paraId="01688C8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Disconnected, Complete</w:t>
      </w:r>
    </w:p>
    <w:p w14:paraId="22E4973A" w14:textId="77777777" w:rsidR="00B75EF4" w:rsidRPr="00B75EF4" w:rsidRDefault="00B75EF4" w:rsidP="00B75EF4">
      <w:pPr>
        <w:rPr>
          <w:sz w:val="20"/>
          <w:szCs w:val="20"/>
        </w:rPr>
      </w:pPr>
    </w:p>
    <w:p w14:paraId="368A40A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True or False? A connected graph is complete</w:t>
      </w:r>
    </w:p>
    <w:p w14:paraId="70DFD917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56983E57" w14:textId="77777777" w:rsidR="00B75EF4" w:rsidRPr="00B75EF4" w:rsidRDefault="00B75EF4" w:rsidP="00B75EF4">
      <w:pPr>
        <w:rPr>
          <w:sz w:val="20"/>
          <w:szCs w:val="20"/>
        </w:rPr>
      </w:pPr>
    </w:p>
    <w:p w14:paraId="299C7A88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True or False?  A graph can have more edges than vertices</w:t>
      </w:r>
    </w:p>
    <w:p w14:paraId="73156E99" w14:textId="77777777" w:rsidR="00B75EF4" w:rsidRDefault="00B75EF4" w:rsidP="00B75EF4">
      <w:pPr>
        <w:rPr>
          <w:i/>
          <w:iCs/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260F161C" w14:textId="77777777" w:rsidR="00B75EF4" w:rsidRDefault="00B75EF4" w:rsidP="00B75EF4">
      <w:pPr>
        <w:rPr>
          <w:i/>
          <w:iCs/>
          <w:sz w:val="20"/>
          <w:szCs w:val="20"/>
        </w:rPr>
      </w:pPr>
    </w:p>
    <w:p w14:paraId="452EC1F1" w14:textId="77777777" w:rsidR="00B75EF4" w:rsidRPr="00B75EF4" w:rsidRDefault="00B75EF4" w:rsidP="00B75EF4">
      <w:pPr>
        <w:rPr>
          <w:b/>
          <w:bCs/>
          <w:sz w:val="32"/>
          <w:szCs w:val="32"/>
        </w:rPr>
      </w:pPr>
      <w:r w:rsidRPr="00B75EF4">
        <w:rPr>
          <w:b/>
          <w:bCs/>
          <w:sz w:val="32"/>
          <w:szCs w:val="32"/>
        </w:rPr>
        <w:t>11 - Review</w:t>
      </w:r>
    </w:p>
    <w:p w14:paraId="2DD30302" w14:textId="77777777" w:rsidR="00B75EF4" w:rsidRPr="00B75EF4" w:rsidRDefault="00B75EF4" w:rsidP="00B75EF4">
      <w:pPr>
        <w:rPr>
          <w:sz w:val="20"/>
          <w:szCs w:val="20"/>
        </w:rPr>
      </w:pPr>
    </w:p>
    <w:p w14:paraId="13273002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01) True or False? The efficiency of the Insertion Sort is O(N2) where N is the size of the list being sorted.</w:t>
      </w:r>
    </w:p>
    <w:p w14:paraId="61696CC1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247E1283" w14:textId="77777777" w:rsidR="00B75EF4" w:rsidRPr="00B75EF4" w:rsidRDefault="00B75EF4" w:rsidP="00B75EF4">
      <w:pPr>
        <w:rPr>
          <w:sz w:val="20"/>
          <w:szCs w:val="20"/>
        </w:rPr>
      </w:pPr>
    </w:p>
    <w:p w14:paraId="139902B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02) True or False? The efficiency of the Merge Sort is O(N2), where N is the size of the list being sorted.</w:t>
      </w:r>
    </w:p>
    <w:p w14:paraId="700AA349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6327222D" w14:textId="77777777" w:rsidR="00B75EF4" w:rsidRPr="00B75EF4" w:rsidRDefault="00B75EF4" w:rsidP="00B75EF4">
      <w:pPr>
        <w:rPr>
          <w:sz w:val="20"/>
          <w:szCs w:val="20"/>
        </w:rPr>
      </w:pPr>
    </w:p>
    <w:p w14:paraId="6F56FF85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lastRenderedPageBreak/>
        <w:t>03) True or False? After one pass of the Bubble Sort, the smallest element is in its correct place in the array.</w:t>
      </w:r>
    </w:p>
    <w:p w14:paraId="77959616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40ABC51A" w14:textId="77777777" w:rsidR="00B75EF4" w:rsidRPr="00B75EF4" w:rsidRDefault="00B75EF4" w:rsidP="00B75EF4">
      <w:pPr>
        <w:rPr>
          <w:sz w:val="20"/>
          <w:szCs w:val="20"/>
        </w:rPr>
      </w:pPr>
    </w:p>
    <w:p w14:paraId="18B53AB5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04) True or False?  For a "randomly arranged" array, the efficiency of the Quick Sort is O(Nlog2N) where N is the size of the list being sorted.</w:t>
      </w:r>
    </w:p>
    <w:p w14:paraId="7B99F76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5CB65AAE" w14:textId="77777777" w:rsidR="00B75EF4" w:rsidRPr="00B75EF4" w:rsidRDefault="00B75EF4" w:rsidP="00B75EF4">
      <w:pPr>
        <w:rPr>
          <w:sz w:val="20"/>
          <w:szCs w:val="20"/>
        </w:rPr>
      </w:pPr>
    </w:p>
    <w:p w14:paraId="5AC19AB4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05) True or False?  The efficiency of the Heap Sort is O(N2), where N is the size of the list being sorted.</w:t>
      </w:r>
    </w:p>
    <w:p w14:paraId="5058CEE5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7A06096B" w14:textId="77777777" w:rsidR="00B75EF4" w:rsidRPr="00B75EF4" w:rsidRDefault="00B75EF4" w:rsidP="00B75EF4">
      <w:pPr>
        <w:rPr>
          <w:sz w:val="20"/>
          <w:szCs w:val="20"/>
        </w:rPr>
      </w:pPr>
    </w:p>
    <w:p w14:paraId="54A45318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06) True or False?  The efficiency of the Quick Sort is always O(Nlog2N), where N is the size of the list being sorted.</w:t>
      </w:r>
    </w:p>
    <w:p w14:paraId="3F14980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141A5736" w14:textId="77777777" w:rsidR="00B75EF4" w:rsidRPr="00B75EF4" w:rsidRDefault="00B75EF4" w:rsidP="00B75EF4">
      <w:pPr>
        <w:rPr>
          <w:sz w:val="20"/>
          <w:szCs w:val="20"/>
        </w:rPr>
      </w:pPr>
    </w:p>
    <w:p w14:paraId="51906B56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07) True or False?  The efficiency of the Heap Sort is O(Nlog2N), where N is the size of the list being sorted.</w:t>
      </w:r>
    </w:p>
    <w:p w14:paraId="2C72AF57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46BD6210" w14:textId="77777777" w:rsidR="00B75EF4" w:rsidRPr="00B75EF4" w:rsidRDefault="00B75EF4" w:rsidP="00B75EF4">
      <w:pPr>
        <w:rPr>
          <w:sz w:val="20"/>
          <w:szCs w:val="20"/>
        </w:rPr>
      </w:pPr>
    </w:p>
    <w:p w14:paraId="6A67E843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08) True or False?  The efficiency of the Selection Sort is O(N2), where N is the size of the list being sorted.</w:t>
      </w:r>
    </w:p>
    <w:p w14:paraId="2F46341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334A64AD" w14:textId="77777777" w:rsidR="00B75EF4" w:rsidRPr="00B75EF4" w:rsidRDefault="00B75EF4" w:rsidP="00B75EF4">
      <w:pPr>
        <w:rPr>
          <w:sz w:val="20"/>
          <w:szCs w:val="20"/>
        </w:rPr>
      </w:pPr>
    </w:p>
    <w:p w14:paraId="48050B67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09) True or False?  In the worst case, Quick Sort uses O(log2N) extra space, where N is the size of the list being sorted.</w:t>
      </w:r>
    </w:p>
    <w:p w14:paraId="04933DF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1FBE0F5E" w14:textId="77777777" w:rsidR="00B75EF4" w:rsidRPr="00B75EF4" w:rsidRDefault="00B75EF4" w:rsidP="00B75EF4">
      <w:pPr>
        <w:rPr>
          <w:sz w:val="20"/>
          <w:szCs w:val="20"/>
        </w:rPr>
      </w:pPr>
    </w:p>
    <w:p w14:paraId="596057A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10) True or False? After one pass of the Selection Sort the largest element is in its correct place in the array.</w:t>
      </w:r>
    </w:p>
    <w:p w14:paraId="6010491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6BD19907" w14:textId="77777777" w:rsidR="00B75EF4" w:rsidRPr="00B75EF4" w:rsidRDefault="00B75EF4" w:rsidP="00B75EF4">
      <w:pPr>
        <w:rPr>
          <w:sz w:val="20"/>
          <w:szCs w:val="20"/>
        </w:rPr>
      </w:pPr>
    </w:p>
    <w:p w14:paraId="62E883E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lastRenderedPageBreak/>
        <w:t>11) True or False?  The efficiency of the Quick Sort is O(N2) in the worst case, where N is the size of the list being sorted.</w:t>
      </w:r>
    </w:p>
    <w:p w14:paraId="0D19E19C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34F0CE3A" w14:textId="77777777" w:rsidR="00B75EF4" w:rsidRPr="00B75EF4" w:rsidRDefault="00B75EF4" w:rsidP="00B75EF4">
      <w:pPr>
        <w:rPr>
          <w:sz w:val="20"/>
          <w:szCs w:val="20"/>
        </w:rPr>
      </w:pPr>
    </w:p>
    <w:p w14:paraId="15245586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 xml:space="preserve">12) </w:t>
      </w:r>
      <w:proofErr w:type="spellStart"/>
      <w:r w:rsidRPr="00B75EF4">
        <w:rPr>
          <w:b/>
          <w:bCs/>
          <w:sz w:val="20"/>
          <w:szCs w:val="20"/>
        </w:rPr>
        <w:t>rue</w:t>
      </w:r>
      <w:proofErr w:type="spellEnd"/>
      <w:r w:rsidRPr="00B75EF4">
        <w:rPr>
          <w:b/>
          <w:bCs/>
          <w:sz w:val="20"/>
          <w:szCs w:val="20"/>
        </w:rPr>
        <w:t xml:space="preserve"> or False? After one pass of the Selection Sort, the smallest element is in its correct place in the array.</w:t>
      </w:r>
    </w:p>
    <w:p w14:paraId="2DF1AFFA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2BF8C970" w14:textId="77777777" w:rsidR="00B75EF4" w:rsidRPr="00B75EF4" w:rsidRDefault="00B75EF4" w:rsidP="00B75EF4">
      <w:pPr>
        <w:rPr>
          <w:sz w:val="20"/>
          <w:szCs w:val="20"/>
        </w:rPr>
      </w:pPr>
    </w:p>
    <w:p w14:paraId="02548956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13) True or False?  In the best case, Quick Sort uses O(log2N) extra space, where N is the size of the list being sorted.</w:t>
      </w:r>
    </w:p>
    <w:p w14:paraId="00254BD6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31DB0EF0" w14:textId="77777777" w:rsidR="00B75EF4" w:rsidRPr="00B75EF4" w:rsidRDefault="00B75EF4" w:rsidP="00B75EF4">
      <w:pPr>
        <w:rPr>
          <w:sz w:val="20"/>
          <w:szCs w:val="20"/>
        </w:rPr>
      </w:pPr>
    </w:p>
    <w:p w14:paraId="3BD8CE85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14) True or False?  In the worst case, Quick Sort uses O(N) extra space, where N is the size of the list being sorted.</w:t>
      </w:r>
    </w:p>
    <w:p w14:paraId="07779CE3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True</w:t>
      </w:r>
    </w:p>
    <w:p w14:paraId="12CA5868" w14:textId="77777777" w:rsidR="00B75EF4" w:rsidRPr="00B75EF4" w:rsidRDefault="00B75EF4" w:rsidP="00B75EF4">
      <w:pPr>
        <w:rPr>
          <w:sz w:val="20"/>
          <w:szCs w:val="20"/>
        </w:rPr>
      </w:pPr>
    </w:p>
    <w:p w14:paraId="77AE3A23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b/>
          <w:bCs/>
          <w:sz w:val="20"/>
          <w:szCs w:val="20"/>
        </w:rPr>
        <w:t>15) True or False? You can perform a binary search on an unsorted array.</w:t>
      </w:r>
    </w:p>
    <w:p w14:paraId="71F93EEF" w14:textId="77777777" w:rsidR="00B75EF4" w:rsidRPr="00B75EF4" w:rsidRDefault="00B75EF4" w:rsidP="00B75EF4">
      <w:pPr>
        <w:rPr>
          <w:sz w:val="20"/>
          <w:szCs w:val="20"/>
        </w:rPr>
      </w:pPr>
      <w:r w:rsidRPr="00B75EF4">
        <w:rPr>
          <w:sz w:val="20"/>
          <w:szCs w:val="20"/>
        </w:rPr>
        <w:t xml:space="preserve">    </w:t>
      </w:r>
      <w:r w:rsidRPr="00B75EF4">
        <w:rPr>
          <w:i/>
          <w:iCs/>
          <w:sz w:val="20"/>
          <w:szCs w:val="20"/>
        </w:rPr>
        <w:t>False</w:t>
      </w:r>
    </w:p>
    <w:p w14:paraId="65EF1457" w14:textId="77777777" w:rsidR="00B75EF4" w:rsidRPr="00B75EF4" w:rsidRDefault="00B75EF4" w:rsidP="00B75EF4">
      <w:pPr>
        <w:rPr>
          <w:sz w:val="20"/>
          <w:szCs w:val="20"/>
        </w:rPr>
      </w:pPr>
    </w:p>
    <w:p w14:paraId="746FF9C1" w14:textId="77777777" w:rsidR="003C546E" w:rsidRPr="003C546E" w:rsidRDefault="003C546E" w:rsidP="003C546E">
      <w:pPr>
        <w:rPr>
          <w:sz w:val="20"/>
          <w:szCs w:val="20"/>
        </w:rPr>
      </w:pPr>
    </w:p>
    <w:p w14:paraId="1E10F6EA" w14:textId="77777777" w:rsidR="003C546E" w:rsidRPr="003C546E" w:rsidRDefault="003C546E" w:rsidP="003C546E">
      <w:pPr>
        <w:rPr>
          <w:sz w:val="20"/>
          <w:szCs w:val="20"/>
        </w:rPr>
      </w:pPr>
    </w:p>
    <w:p w14:paraId="333F5B05" w14:textId="77777777" w:rsidR="003C546E" w:rsidRPr="003C546E" w:rsidRDefault="003C546E" w:rsidP="003C546E">
      <w:pPr>
        <w:rPr>
          <w:sz w:val="20"/>
          <w:szCs w:val="20"/>
        </w:rPr>
      </w:pPr>
    </w:p>
    <w:p w14:paraId="1DD6BF12" w14:textId="77777777" w:rsidR="003C546E" w:rsidRPr="003C546E" w:rsidRDefault="003C546E" w:rsidP="003C546E">
      <w:pPr>
        <w:rPr>
          <w:sz w:val="20"/>
          <w:szCs w:val="20"/>
        </w:rPr>
      </w:pPr>
    </w:p>
    <w:p w14:paraId="066C0F79" w14:textId="77777777" w:rsidR="003C546E" w:rsidRPr="003C546E" w:rsidRDefault="003C546E" w:rsidP="003C546E">
      <w:pPr>
        <w:rPr>
          <w:sz w:val="20"/>
          <w:szCs w:val="20"/>
        </w:rPr>
      </w:pPr>
      <w:r w:rsidRPr="003C546E">
        <w:rPr>
          <w:sz w:val="20"/>
          <w:szCs w:val="20"/>
        </w:rPr>
        <w:t xml:space="preserve">    </w:t>
      </w:r>
    </w:p>
    <w:p w14:paraId="5F43BE94" w14:textId="77777777" w:rsidR="003C546E" w:rsidRPr="003C546E" w:rsidRDefault="003C546E" w:rsidP="003C546E">
      <w:pPr>
        <w:rPr>
          <w:sz w:val="20"/>
          <w:szCs w:val="20"/>
        </w:rPr>
      </w:pPr>
    </w:p>
    <w:p w14:paraId="1BBC6C41" w14:textId="77777777" w:rsidR="003C546E" w:rsidRDefault="003C546E"/>
    <w:sectPr w:rsidR="003C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6A"/>
    <w:rsid w:val="0003477B"/>
    <w:rsid w:val="003C546E"/>
    <w:rsid w:val="00421F6A"/>
    <w:rsid w:val="006A291A"/>
    <w:rsid w:val="00722BB4"/>
    <w:rsid w:val="009A24F8"/>
    <w:rsid w:val="00B75EF4"/>
    <w:rsid w:val="00BF4A24"/>
    <w:rsid w:val="00DA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9639"/>
  <w15:chartTrackingRefBased/>
  <w15:docId w15:val="{DE14A9AD-7F5D-407E-888B-6494660A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5</cp:revision>
  <dcterms:created xsi:type="dcterms:W3CDTF">2024-11-29T13:57:00Z</dcterms:created>
  <dcterms:modified xsi:type="dcterms:W3CDTF">2024-11-29T15:11:00Z</dcterms:modified>
</cp:coreProperties>
</file>